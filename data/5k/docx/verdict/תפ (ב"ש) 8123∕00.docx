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4605" cy="1466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6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Header"/>
                              <w:ind w:end="0"/>
                              <w:jc w:val="both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  <w:bookmarkStart w:id="0" w:name="LastJudge"/>
                            <w:bookmarkStart w:id="1" w:name="LastJudge"/>
                            <w:bookmarkEnd w:id="1"/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.15pt;height:11.55pt;mso-wrap-distance-left:0pt;mso-wrap-distance-right:0pt;mso-wrap-distance-top:0pt;mso-wrap-distance-bottom:0pt;margin-top:0.05pt;mso-position-vertical-relative:text;margin-left:215.45pt;mso-position-horizontal:center;mso-position-horizontal-relative:margin">
                <v:fill opacity="0f"/>
                <v:textbox inset="0in,0in,0in,0in">
                  <w:txbxContent>
                    <w:p>
                      <w:pPr>
                        <w:pStyle w:val="Header"/>
                        <w:ind w:end="0"/>
                        <w:jc w:val="both"/>
                        <w:rPr/>
                      </w:pPr>
                      <w:r>
                        <w:rPr>
                          <w:rtl w:val="true"/>
                        </w:rPr>
                      </w:r>
                      <w:bookmarkStart w:id="2" w:name="LastJudge"/>
                      <w:bookmarkStart w:id="3" w:name="LastJudge"/>
                      <w:bookmarkEnd w:id="3"/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בבאר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שבע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008123/00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סלוטקי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07/06/01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Cs w:val="26"/>
              </w:rPr>
            </w:pPr>
            <w:bookmarkStart w:id="4" w:name="FirstAppellant"/>
            <w:bookmarkEnd w:id="4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  <w:szCs w:val="26"/>
                <w:u w:val="none"/>
              </w:rPr>
            </w:pPr>
            <w:r>
              <w:rPr>
                <w:b/>
                <w:bCs/>
                <w:szCs w:val="26"/>
                <w:u w:val="none"/>
                <w:rtl w:val="true"/>
              </w:rPr>
            </w:r>
            <w:bookmarkStart w:id="5" w:name="בא_כוח_א"/>
            <w:bookmarkStart w:id="6" w:name="בא_כוח_א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אבועייש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מאהר</w:t>
            </w:r>
          </w:p>
        </w:tc>
        <w:tc>
          <w:tcPr>
            <w:tcW w:w="2409" w:type="dxa"/>
            <w:tcBorders/>
          </w:tcPr>
          <w:p>
            <w:pPr>
              <w:pStyle w:val="Heading6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  <w:szCs w:val="26"/>
                <w:u w:val="none"/>
              </w:rPr>
            </w:pPr>
            <w:r>
              <w:rPr>
                <w:b/>
                <w:bCs/>
                <w:szCs w:val="26"/>
                <w:u w:val="none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נוכחים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אלטמן</w:t>
            </w:r>
            <w:r>
              <w:rPr>
                <w:b/>
                <w:bCs/>
                <w:rtl w:val="true"/>
              </w:rPr>
              <w:t xml:space="preserve">. </w:t>
            </w:r>
          </w:p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  <w:moveTo w:id="1" w:author="חיים בן נון" w:date="2018-01-01T18:43:00Z"/>
        </w:rPr>
      </w:pPr>
      <w:moveTo w:id="0" w:author="חיים בן נון" w:date="2018-01-01T18:43:00Z">
        <w:r>
          <w:rPr>
            <w:b w:val="false"/>
            <w:bCs w:val="false"/>
            <w:u w:val="none"/>
            <w:rtl w:val="true"/>
          </w:rPr>
        </w:r>
      </w:moveTo>
      <w:bookmarkStart w:id="11" w:name="LawTable"/>
      <w:bookmarkStart w:id="12" w:name="סוג_מסמך"/>
      <w:bookmarkStart w:id="13" w:name="LawTable"/>
      <w:bookmarkStart w:id="14" w:name="סוג_מסמך"/>
      <w:bookmarkEnd w:id="13"/>
      <w:bookmarkEnd w:id="14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  <w:moveTo w:id="3" w:author="חיים בן נון" w:date="2018-01-01T18:43:00Z"/>
        </w:rPr>
      </w:pPr>
      <w:moveTo w:id="2" w:author="חיים בן נון" w:date="2018-01-01T18:43:00Z">
        <w:r>
          <w:rPr>
            <w:rFonts w:cs="FrankRuehl" w:ascii="FrankRuehl" w:hAnsi="FrankRuehl"/>
            <w:b w:val="false"/>
            <w:bCs w:val="false"/>
            <w:sz w:val="24"/>
            <w:szCs w:val="24"/>
            <w:u w:val="none"/>
            <w:rtl w:val="true"/>
          </w:rPr>
        </w:r>
      </w:moveTo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  <w:moveTo w:id="6" w:author="חיים בן נון" w:date="2018-01-01T18:43:00Z"/>
        </w:rPr>
      </w:pPr>
      <w:moveTo w:id="4" w:author="חיים בן נון" w:date="2018-01-01T18:43:00Z">
        <w:r>
          <w:rPr>
            <w:rFonts w:ascii="FrankRuehl" w:hAnsi="FrankRuehl" w:cs="FrankRuehl"/>
            <w:b w:val="false"/>
            <w:b w:val="false"/>
            <w:bCs w:val="false"/>
            <w:sz w:val="24"/>
            <w:sz w:val="24"/>
            <w:szCs w:val="24"/>
            <w:u w:val="none"/>
            <w:rtl w:val="true"/>
          </w:rPr>
          <w:t>חקיקה שאוזכרה</w:t>
        </w:r>
      </w:moveTo>
      <w:moveTo w:id="5" w:author="חיים בן נון" w:date="2018-01-01T18:43:00Z">
        <w:r>
          <w:rPr>
            <w:rFonts w:cs="FrankRuehl" w:ascii="FrankRuehl" w:hAnsi="FrankRuehl"/>
            <w:b w:val="false"/>
            <w:bCs w:val="false"/>
            <w:sz w:val="24"/>
            <w:szCs w:val="24"/>
            <w:u w:val="none"/>
            <w:rtl w:val="true"/>
          </w:rPr>
          <w:t xml:space="preserve">: </w:t>
        </w:r>
      </w:moveTo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  <w:ins w:id="17" w:author="חיים בן נון" w:date="2018-01-01T18:43:00Z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ins w:id="7" w:author="חיים בן נון" w:date="2018-01-01T18:43:00Z">
        <w:r>
          <w:rPr>
            <w:rFonts w:cs="FrankRuehl" w:ascii="FrankRuehl" w:hAnsi="FrankRuehl"/>
            <w:b w:val="false"/>
            <w:bCs w:val="false"/>
            <w:sz w:val="24"/>
            <w:szCs w:val="24"/>
            <w:u w:val="none"/>
            <w:rtl w:val="true"/>
          </w:rPr>
          <w:t xml:space="preserve">: </w:t>
        </w:r>
      </w:ins>
      <w:ins w:id="8" w:author="חיים בן נון" w:date="2018-01-01T18:43:00Z">
        <w:r>
          <w:rPr>
            <w:rFonts w:ascii="FrankRuehl" w:hAnsi="FrankRuehl" w:cs="FrankRuehl"/>
            <w:b w:val="false"/>
            <w:b w:val="false"/>
            <w:bCs w:val="false"/>
            <w:sz w:val="24"/>
            <w:sz w:val="24"/>
            <w:szCs w:val="24"/>
            <w:u w:val="none"/>
            <w:rtl w:val="true"/>
          </w:rPr>
          <w:t>סע</w:t>
        </w:r>
      </w:ins>
      <w:ins w:id="9" w:author="חיים בן נון" w:date="2018-01-01T18:43:00Z">
        <w:r>
          <w:rPr>
            <w:rFonts w:cs="FrankRuehl" w:ascii="FrankRuehl" w:hAnsi="FrankRuehl"/>
            <w:b w:val="false"/>
            <w:bCs w:val="false"/>
            <w:sz w:val="24"/>
            <w:szCs w:val="24"/>
            <w:u w:val="none"/>
            <w:rtl w:val="true"/>
          </w:rPr>
          <w:t xml:space="preserve">'  </w:t>
        </w:r>
      </w:ins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</w:hyperlink>
      <w:ins w:id="10" w:author="חיים בן נון" w:date="2018-01-01T18:43:00Z">
        <w:r>
          <w:rPr>
            <w:rFonts w:cs="FrankRuehl" w:ascii="FrankRuehl" w:hAnsi="FrankRuehl"/>
            <w:b w:val="false"/>
            <w:bCs w:val="false"/>
            <w:sz w:val="24"/>
            <w:szCs w:val="24"/>
            <w:u w:val="none"/>
            <w:rtl w:val="true"/>
          </w:rPr>
          <w:t xml:space="preserve">, </w:t>
        </w:r>
      </w:ins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ins w:id="11" w:author="חיים בן נון" w:date="2018-01-01T18:43:00Z">
        <w:r>
          <w:rPr>
            <w:rFonts w:cs="FrankRuehl" w:ascii="FrankRuehl" w:hAnsi="FrankRuehl"/>
            <w:b w:val="false"/>
            <w:bCs w:val="false"/>
            <w:sz w:val="24"/>
            <w:szCs w:val="24"/>
            <w:u w:val="none"/>
            <w:rtl w:val="true"/>
          </w:rPr>
          <w:t xml:space="preserve">, </w:t>
        </w:r>
      </w:ins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ins w:id="12" w:author="חיים בן נון" w:date="2018-01-01T18:43:00Z">
        <w:r>
          <w:rPr>
            <w:rFonts w:cs="FrankRuehl" w:ascii="FrankRuehl" w:hAnsi="FrankRuehl"/>
            <w:b w:val="false"/>
            <w:bCs w:val="false"/>
            <w:sz w:val="24"/>
            <w:szCs w:val="24"/>
            <w:u w:val="none"/>
            <w:rtl w:val="true"/>
          </w:rPr>
          <w:t xml:space="preserve">, </w:t>
        </w:r>
      </w:ins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275</w:t>
        </w:r>
      </w:hyperlink>
      <w:ins w:id="13" w:author="חיים בן נון" w:date="2018-01-01T18:43:00Z">
        <w:r>
          <w:rPr>
            <w:rFonts w:cs="FrankRuehl" w:ascii="FrankRuehl" w:hAnsi="FrankRuehl"/>
            <w:b w:val="false"/>
            <w:bCs w:val="false"/>
            <w:sz w:val="24"/>
            <w:szCs w:val="24"/>
            <w:u w:val="none"/>
            <w:rtl w:val="true"/>
          </w:rPr>
          <w:t xml:space="preserve">, </w:t>
        </w:r>
      </w:ins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322</w:t>
        </w:r>
      </w:hyperlink>
      <w:ins w:id="14" w:author="חיים בן נון" w:date="2018-01-01T18:43:00Z">
        <w:r>
          <w:rPr>
            <w:rFonts w:cs="FrankRuehl" w:ascii="FrankRuehl" w:hAnsi="FrankRuehl"/>
            <w:b w:val="false"/>
            <w:bCs w:val="false"/>
            <w:sz w:val="24"/>
            <w:szCs w:val="24"/>
            <w:u w:val="none"/>
            <w:rtl w:val="true"/>
          </w:rPr>
          <w:t xml:space="preserve">, </w:t>
        </w:r>
      </w:ins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332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ins w:id="15" w:author="חיים בן נון" w:date="2018-01-01T18:43:00Z">
        <w:r>
          <w:rPr>
            <w:rFonts w:cs="FrankRuehl" w:ascii="FrankRuehl" w:hAnsi="FrankRuehl"/>
            <w:b w:val="false"/>
            <w:bCs w:val="false"/>
            <w:sz w:val="24"/>
            <w:szCs w:val="24"/>
            <w:u w:val="none"/>
            <w:rtl w:val="true"/>
          </w:rPr>
          <w:t xml:space="preserve">, </w:t>
        </w:r>
      </w:ins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</w:hyperlink>
      <w:ins w:id="16" w:author="חיים בן נון" w:date="2018-01-01T18:43:00Z">
        <w:r>
          <w:rPr>
            <w:rFonts w:cs="FrankRuehl" w:ascii="FrankRuehl" w:hAnsi="FrankRuehl"/>
            <w:b w:val="false"/>
            <w:bCs w:val="false"/>
            <w:sz w:val="24"/>
            <w:szCs w:val="24"/>
            <w:u w:val="none"/>
            <w:rtl w:val="true"/>
          </w:rPr>
          <w:t xml:space="preserve">, </w:t>
        </w:r>
      </w:ins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390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  <w:ins w:id="19" w:author="חיים בן נון" w:date="2018-01-01T18:43:00Z"/>
        </w:rPr>
      </w:pPr>
      <w:ins w:id="18" w:author="חיים בן נון" w:date="2018-01-01T18:43:00Z">
        <w:r>
          <w:rPr>
            <w:rFonts w:cs="FrankRuehl" w:ascii="FrankRuehl" w:hAnsi="FrankRuehl"/>
            <w:b w:val="false"/>
            <w:bCs w:val="false"/>
            <w:sz w:val="24"/>
            <w:szCs w:val="24"/>
            <w:u w:val="none"/>
            <w:rtl w:val="true"/>
          </w:rPr>
        </w:r>
      </w:ins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  <w:ins w:id="21" w:author="חיים בן נון" w:date="2018-01-01T18:43:00Z"/>
        </w:rPr>
      </w:pPr>
      <w:ins w:id="20" w:author="חיים בן נון" w:date="2018-01-01T18:43:00Z">
        <w:r>
          <w:rPr>
            <w:rFonts w:cs="FrankRuehl" w:ascii="FrankRuehl" w:hAnsi="FrankRuehl"/>
            <w:b w:val="false"/>
            <w:bCs w:val="false"/>
            <w:sz w:val="24"/>
            <w:szCs w:val="24"/>
            <w:u w:val="none"/>
            <w:rtl w:val="true"/>
          </w:rPr>
        </w:r>
      </w:ins>
      <w:bookmarkStart w:id="15" w:name="LawTable_End"/>
      <w:bookmarkStart w:id="16" w:name="LawTable_End"/>
      <w:bookmarkEnd w:id="16"/>
    </w:p>
    <w:p>
      <w:pPr>
        <w:pStyle w:val="Heading1"/>
        <w:ind w:end="0"/>
        <w:jc w:val="center"/>
        <w:rPr>
          <w:b w:val="false"/>
          <w:bCs w:val="false"/>
          <w:u w:val="none"/>
          <w:ins w:id="23" w:author="חיים בן נון" w:date="2018-01-01T18:43:00Z"/>
        </w:rPr>
      </w:pPr>
      <w:ins w:id="22" w:author="חיים בן נון" w:date="2018-01-01T18:43:00Z">
        <w:r>
          <w:rPr>
            <w:b w:val="false"/>
            <w:bCs w:val="false"/>
            <w:u w:val="none"/>
            <w:rtl w:val="true"/>
          </w:rPr>
        </w:r>
      </w:ins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  <w:del w:id="25" w:author="חיים בן נון" w:date="2018-01-01T18:43:00Z"/>
        </w:rPr>
      </w:pPr>
      <w:del w:id="24" w:author="חיים בן נון" w:date="2018-01-01T18:43:00Z">
        <w:r>
          <w:rPr>
            <w:b w:val="false"/>
            <w:bCs w:val="false"/>
            <w:u w:val="none"/>
            <w:rtl w:val="true"/>
          </w:rPr>
        </w:r>
      </w:del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  <w:moveFrom w:id="27" w:author="חיים בן נון" w:date="2018-01-01T18:43:00Z"/>
        </w:rPr>
      </w:pPr>
      <w:moveFrom w:id="26" w:author="חיים בן נון" w:date="2018-01-01T18:43:00Z">
        <w:r>
          <w:rPr>
            <w:rFonts w:cs="FrankRuehl" w:ascii="FrankRuehl" w:hAnsi="FrankRuehl"/>
            <w:b w:val="false"/>
            <w:bCs w:val="false"/>
            <w:sz w:val="24"/>
            <w:szCs w:val="24"/>
            <w:u w:val="none"/>
            <w:rtl w:val="true"/>
          </w:rPr>
        </w:r>
      </w:moveFrom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  <w:moveFrom w:id="31" w:author="חיים בן נון" w:date="2018-01-01T18:43:00Z"/>
        </w:rPr>
      </w:pPr>
      <w:ins w:id="28" w:author="hofit" w:date="2017-11-28T21:23:00Z">
        <w:moveFrom w:id="29" w:author="חיים בן נון" w:date="2018-01-01T18:43:00Z">
          <w:r>
            <w:rPr>
              <w:rFonts w:ascii="FrankRuehl" w:hAnsi="FrankRuehl" w:cs="FrankRuehl"/>
              <w:b w:val="false"/>
              <w:b w:val="false"/>
              <w:bCs w:val="false"/>
              <w:sz w:val="24"/>
              <w:sz w:val="24"/>
              <w:szCs w:val="24"/>
              <w:u w:val="none"/>
              <w:rtl w:val="true"/>
            </w:rPr>
            <w:t>חקיקה שאוזכרה</w:t>
          </w:r>
        </w:moveFrom>
      </w:ins>
      <w:moveFrom w:id="30" w:author="חיים בן נון" w:date="2018-01-01T18:43:00Z">
        <w:r>
          <w:rPr>
            <w:rFonts w:cs="FrankRuehl" w:ascii="FrankRuehl" w:hAnsi="FrankRuehl"/>
            <w:b w:val="false"/>
            <w:bCs w:val="false"/>
            <w:sz w:val="24"/>
            <w:szCs w:val="24"/>
            <w:u w:val="none"/>
            <w:rtl w:val="true"/>
          </w:rPr>
          <w:t xml:space="preserve">: </w:t>
        </w:r>
      </w:moveFrom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  <w:del w:id="39" w:author="חיים בן נון" w:date="2018-01-01T18:43:00Z"/>
        </w:rPr>
      </w:pPr>
      <w:hyperlink r:id="rId11">
        <w:del w:id="32" w:author="חיים בן נון" w:date="2018-01-01T18:43:00Z">
          <w:r>
            <w:rPr>
              <w:rStyle w:val="Hyperlink"/>
              <w:rFonts w:ascii="FrankRuehl" w:hAnsi="FrankRuehl" w:cs="FrankRuehl"/>
              <w:b w:val="false"/>
              <w:b w:val="false"/>
              <w:bCs w:val="false"/>
              <w:sz w:val="24"/>
              <w:sz w:val="24"/>
              <w:szCs w:val="24"/>
              <w:u w:val="none"/>
              <w:rtl w:val="true"/>
            </w:rPr>
            <w:delText>חוק העונשין</w:delText>
          </w:r>
        </w:del>
        <w:del w:id="33" w:author="חיים בן נון" w:date="2018-01-01T18:43:00Z">
          <w:r>
            <w:rPr>
              <w:rStyle w:val="Hyperlink"/>
              <w:rFonts w:cs="FrankRuehl" w:ascii="FrankRuehl" w:hAnsi="FrankRuehl"/>
              <w:b w:val="false"/>
              <w:bCs w:val="false"/>
              <w:sz w:val="24"/>
              <w:szCs w:val="24"/>
              <w:u w:val="none"/>
              <w:rtl w:val="true"/>
            </w:rPr>
            <w:delText xml:space="preserve">, </w:delText>
          </w:r>
        </w:del>
        <w:del w:id="34" w:author="חיים בן נון" w:date="2018-01-01T18:43:00Z">
          <w:r>
            <w:rPr>
              <w:rStyle w:val="Hyperlink"/>
              <w:rFonts w:ascii="FrankRuehl" w:hAnsi="FrankRuehl" w:cs="FrankRuehl"/>
              <w:b w:val="false"/>
              <w:b w:val="false"/>
              <w:bCs w:val="false"/>
              <w:sz w:val="24"/>
              <w:sz w:val="24"/>
              <w:szCs w:val="24"/>
              <w:u w:val="none"/>
              <w:rtl w:val="true"/>
            </w:rPr>
            <w:delText>תשל</w:delText>
          </w:r>
        </w:del>
        <w:del w:id="35" w:author="חיים בן נון" w:date="2018-01-01T18:43:00Z">
          <w:r>
            <w:rPr>
              <w:rStyle w:val="Hyperlink"/>
              <w:rFonts w:cs="FrankRuehl" w:ascii="FrankRuehl" w:hAnsi="FrankRuehl"/>
              <w:b w:val="false"/>
              <w:bCs w:val="false"/>
              <w:sz w:val="24"/>
              <w:szCs w:val="24"/>
              <w:u w:val="none"/>
              <w:rtl w:val="true"/>
            </w:rPr>
            <w:delText>"</w:delText>
          </w:r>
        </w:del>
        <w:del w:id="36" w:author="חיים בן נון" w:date="2018-01-01T18:43:00Z">
          <w:r>
            <w:rPr>
              <w:rStyle w:val="Hyperlink"/>
              <w:rFonts w:ascii="FrankRuehl" w:hAnsi="FrankRuehl" w:cs="FrankRuehl"/>
              <w:b w:val="false"/>
              <w:b w:val="false"/>
              <w:bCs w:val="false"/>
              <w:sz w:val="24"/>
              <w:sz w:val="24"/>
              <w:szCs w:val="24"/>
              <w:u w:val="none"/>
              <w:rtl w:val="true"/>
            </w:rPr>
            <w:delText>ז</w:delText>
          </w:r>
        </w:del>
        <w:del w:id="37" w:author="חיים בן נון" w:date="2018-01-01T18:43:00Z">
          <w:r>
            <w:rPr>
              <w:rStyle w:val="Hyperlink"/>
              <w:rFonts w:cs="FrankRuehl" w:ascii="FrankRuehl" w:hAnsi="FrankRuehl"/>
              <w:b w:val="false"/>
              <w:bCs w:val="false"/>
              <w:sz w:val="24"/>
              <w:szCs w:val="24"/>
              <w:u w:val="none"/>
              <w:rtl w:val="true"/>
            </w:rPr>
            <w:delText>-</w:delText>
          </w:r>
        </w:del>
        <w:del w:id="38" w:author="חיים בן נון" w:date="2018-01-01T18:43:00Z">
          <w:r>
            <w:rPr>
              <w:rStyle w:val="Hyperlink"/>
              <w:rFonts w:cs="FrankRuehl" w:ascii="FrankRuehl" w:hAnsi="FrankRuehl"/>
              <w:b w:val="false"/>
              <w:bCs w:val="false"/>
              <w:sz w:val="24"/>
              <w:szCs w:val="24"/>
              <w:u w:val="none"/>
            </w:rPr>
            <w:delText>1977</w:delText>
          </w:r>
        </w:del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  <w:del w:id="41" w:author="חיים בן נון" w:date="2018-01-01T18:43:00Z"/>
        </w:rPr>
      </w:pPr>
      <w:del w:id="40" w:author="חיים בן נון" w:date="2018-01-01T18:43:00Z">
        <w:r>
          <w:rPr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none"/>
            <w:rtl w:val="true"/>
          </w:rPr>
        </w:r>
      </w:del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  <w:ins w:id="43" w:author="hofit" w:date="2017-11-28T21:23:00Z"/>
        </w:rPr>
      </w:pPr>
      <w:ins w:id="42" w:author="hofit" w:date="2017-11-28T21:23:00Z">
        <w:r>
          <w:rPr>
            <w:rFonts w:cs="FrankRuehl" w:ascii="FrankRuehl" w:hAnsi="FrankRuehl"/>
            <w:b w:val="false"/>
            <w:bCs w:val="false"/>
            <w:sz w:val="24"/>
            <w:szCs w:val="24"/>
            <w:u w:val="none"/>
            <w:rtl w:val="true"/>
          </w:rPr>
        </w:r>
      </w:ins>
    </w:p>
    <w:p>
      <w:pPr>
        <w:pStyle w:val="Heading1"/>
        <w:ind w:end="0"/>
        <w:jc w:val="center"/>
        <w:rPr>
          <w:b w:val="false"/>
          <w:bCs w:val="false"/>
          <w:u w:val="none"/>
          <w:ins w:id="45" w:author="hofit" w:date="2017-11-28T21:23:00Z"/>
        </w:rPr>
      </w:pPr>
      <w:ins w:id="44" w:author="hofit" w:date="2017-11-28T21:23:00Z">
        <w:r>
          <w:rPr>
            <w:b w:val="false"/>
            <w:bCs w:val="false"/>
            <w:u w:val="none"/>
            <w:rtl w:val="true"/>
          </w:rPr>
        </w:r>
      </w:ins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/>
      </w:pPr>
      <w:bookmarkStart w:id="17" w:name="PsakDin"/>
      <w:bookmarkEnd w:id="17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bookmarkStart w:id="20" w:name="ABSTRACT_START"/>
      <w:bookmarkEnd w:id="20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>:</w:t>
      </w:r>
      <w:del w:id="46" w:author="Site" w:date="2005-07-12T22:51:00Z">
        <w:r>
          <w:rPr>
            <w:rtl w:val="true"/>
          </w:rPr>
          <w:delText xml:space="preserve"> </w:delText>
        </w:r>
      </w:del>
      <w:ins w:id="47" w:author="Site" w:date="2005-07-12T22:51:00Z">
        <w:r>
          <w:rPr>
            <w:rtl w:val="true"/>
          </w:rPr>
          <w:t xml:space="preserve"> </w:t>
        </w:r>
      </w:ins>
    </w:p>
    <w:p>
      <w:pPr>
        <w:pStyle w:val="Normal"/>
        <w:ind w:start="720" w:end="0"/>
        <w:jc w:val="start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),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"],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01.10.2000</w:t>
      </w:r>
      <w:r>
        <w:rPr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/>
        <w:t>01.10.00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מברזלים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bookmarkStart w:id="21" w:name="ABSTRACT_END"/>
      <w:bookmarkEnd w:id="21"/>
      <w:r>
        <w:rPr>
          <w:rtl w:val="true"/>
        </w:rPr>
        <w:t xml:space="preserve">. </w:t>
      </w:r>
    </w:p>
    <w:p>
      <w:pPr>
        <w:pStyle w:val="1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start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1"/>
        <w:spacing w:lineRule="auto" w:line="360"/>
        <w:ind w:start="720" w:end="0"/>
        <w:jc w:val="start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תחמושת</w:t>
      </w:r>
      <w:r>
        <w:rPr>
          <w:rtl w:val="true"/>
        </w:rPr>
        <w:t xml:space="preserve">) 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</w:p>
    <w:p>
      <w:pPr>
        <w:pStyle w:val="1"/>
        <w:spacing w:lineRule="auto" w:line="360"/>
        <w:ind w:start="720" w:end="0"/>
        <w:jc w:val="start"/>
        <w:rPr/>
      </w:pPr>
      <w:r>
        <w:rPr>
          <w:rtl w:val="true"/>
        </w:rPr>
        <w:t>(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) </w:t>
      </w:r>
      <w:r>
        <w:rPr>
          <w:rtl w:val="true"/>
        </w:rPr>
        <w:t>ומעל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start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שבלקייה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tl w:val="true"/>
        </w:rPr>
        <w:t xml:space="preserve">,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בלקייה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start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הרומנטיים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,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start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start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tl w:val="true"/>
        </w:rPr>
        <w:t xml:space="preserve">, </w:t>
      </w:r>
      <w:r>
        <w:rPr>
          <w:rtl w:val="true"/>
        </w:rPr>
        <w:t>ומסיבה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01.10.2000</w:t>
      </w:r>
      <w:r>
        <w:rPr>
          <w:rtl w:val="true"/>
        </w:rPr>
        <w:t xml:space="preserve"> 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1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start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start="720" w:end="0"/>
        <w:jc w:val="start"/>
        <w:rPr/>
      </w:pP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start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/>
        <w:t>1/10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start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מברזל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1"/>
        <w:spacing w:lineRule="auto" w:line="360"/>
        <w:ind w:start="720" w:end="0"/>
        <w:jc w:val="start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בשבטו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firstLine="720" w:end="0"/>
        <w:jc w:val="start"/>
        <w:rPr/>
      </w:pP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9379/00</w:t>
        </w:r>
      </w:hyperlink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firstLine="720" w:end="0"/>
        <w:jc w:val="start"/>
        <w:rPr/>
      </w:pP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משקפת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1"/>
        <w:spacing w:lineRule="auto" w:line="360"/>
        <w:ind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צעירים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1"/>
        <w:spacing w:lineRule="auto" w:line="360"/>
        <w:ind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וחסרי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1"/>
        <w:spacing w:lineRule="auto" w:line="360"/>
        <w:ind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spacing w:lineRule="auto" w:line="360"/>
        <w:ind w:start="720" w:end="0"/>
        <w:jc w:val="start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, </w:t>
      </w:r>
      <w:r>
        <w:rPr>
          <w:rtl w:val="true"/>
        </w:rPr>
        <w:t>כשמצטרפים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start"/>
        <w:rPr/>
      </w:pP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star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firstLine="720" w:end="0"/>
        <w:jc w:val="start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firstLine="720" w:end="0"/>
        <w:jc w:val="start"/>
        <w:rPr/>
      </w:pPr>
      <w:r>
        <w:rPr>
          <w:rtl w:val="true"/>
        </w:rPr>
        <w:t>במיניין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firstLine="720" w:end="0"/>
        <w:jc w:val="start"/>
        <w:rPr/>
      </w:pP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firstLine="720"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1.10.00</w:t>
      </w:r>
      <w:r>
        <w:rPr>
          <w:rtl w:val="true"/>
        </w:rPr>
        <w:t xml:space="preserve"> 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1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1"/>
        <w:spacing w:lineRule="auto" w:line="360"/>
        <w:ind w:firstLine="720" w:end="0"/>
        <w:jc w:val="start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</w:p>
    <w:p>
      <w:pPr>
        <w:pStyle w:val="1"/>
        <w:spacing w:lineRule="auto" w:line="360"/>
        <w:ind w:firstLine="720" w:end="0"/>
        <w:jc w:val="start"/>
        <w:rPr/>
      </w:pP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firstLine="720" w:end="0"/>
        <w:jc w:val="start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firstLine="720" w:end="0"/>
        <w:jc w:val="start"/>
        <w:rPr/>
      </w:pP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firstLine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ind w:end="0"/>
        <w:jc w:val="start"/>
        <w:rPr>
          <w:b/>
          <w:bCs/>
        </w:rPr>
      </w:pPr>
      <w:r>
        <w:rPr>
          <w:b/>
          <w:bCs/>
        </w:rPr>
        <w:t>8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1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ind w:firstLine="720" w:end="0"/>
        <w:jc w:val="start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19.10.00</w:t>
      </w:r>
      <w:r>
        <w:rPr>
          <w:b/>
          <w:bCs/>
          <w:rtl w:val="true"/>
        </w:rPr>
        <w:t xml:space="preserve"> 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1"/>
        <w:ind w:firstLine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ind w:firstLine="720"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1"/>
        <w:ind w:firstLine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ind w:firstLine="720" w:end="0"/>
        <w:jc w:val="start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hyperlink r:id="rId22">
        <w:r>
          <w:rPr>
            <w:rStyle w:val="Hyperlink"/>
            <w:b/>
            <w:bCs/>
            <w:color w:val="0000FF"/>
            <w:u w:val="single"/>
          </w:rPr>
          <w:t>322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3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1"/>
        <w:spacing w:lineRule="auto" w:line="360"/>
        <w:ind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start"/>
        <w:rPr/>
      </w:pPr>
      <w:bookmarkStart w:id="22" w:name="Decision1"/>
      <w:bookmarkEnd w:id="22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2001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סלוטקי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3" w:name="Decision1"/>
      <w:bookmarkStart w:id="24" w:name="Decision1"/>
      <w:bookmarkEnd w:id="24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</w:rPr>
        <w:t>008123/00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134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ממן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לשינויי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/Users/liorb/Downloads/study2025-p2/s00008123-47.doc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8123/00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אבועייש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מאהר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start"/>
      <w:outlineLvl w:val="2"/>
    </w:pPr>
    <w:rPr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start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center"/>
      <w:outlineLvl w:val="4"/>
    </w:pPr>
    <w:rPr>
      <w:b/>
      <w:bCs/>
      <w:sz w:val="40"/>
      <w:szCs w:val="38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start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CharChar">
    <w:name w:val=" Char Char"/>
    <w:qFormat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Style8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spacing w:lineRule="auto" w:line="240"/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322" TargetMode="External"/><Relationship Id="rId8" Type="http://schemas.openxmlformats.org/officeDocument/2006/relationships/hyperlink" Target="http://www.nevo.co.il/law/70301/332.3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law/70301/390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32.3" TargetMode="External"/><Relationship Id="rId16" Type="http://schemas.openxmlformats.org/officeDocument/2006/relationships/hyperlink" Target="http://www.nevo.co.il/law/70301/275" TargetMode="External"/><Relationship Id="rId17" Type="http://schemas.openxmlformats.org/officeDocument/2006/relationships/hyperlink" Target="http://www.nevo.co.il/law/70301/340a" TargetMode="External"/><Relationship Id="rId18" Type="http://schemas.openxmlformats.org/officeDocument/2006/relationships/hyperlink" Target="http://www.nevo.co.il/law/70301/390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case/6151670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law/70301/32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2018-01-29T09:55:00Z</dcterms:created>
  <dc:creator> </dc:creator>
  <dc:description/>
  <cp:keywords/>
  <dc:language>en-IL</dc:language>
  <cp:lastModifiedBy>run</cp:lastModifiedBy>
  <dcterms:modified xsi:type="dcterms:W3CDTF">2018-01-29T09:55:00Z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אבועייש מאהר</vt:lpwstr>
  </property>
  <property fmtid="{D5CDD505-2E9C-101B-9397-08002B2CF9AE}" pid="4" name="CASESLISTTMP1">
    <vt:lpwstr>6151670</vt:lpwstr>
  </property>
  <property fmtid="{D5CDD505-2E9C-101B-9397-08002B2CF9AE}" pid="5" name="CITY">
    <vt:lpwstr>ב"ש</vt:lpwstr>
  </property>
  <property fmtid="{D5CDD505-2E9C-101B-9397-08002B2CF9AE}" pid="6" name="DATE">
    <vt:lpwstr>20010607</vt:lpwstr>
  </property>
  <property fmtid="{D5CDD505-2E9C-101B-9397-08002B2CF9AE}" pid="7" name="ISABSTRACT">
    <vt:lpwstr>Y</vt:lpwstr>
  </property>
  <property fmtid="{D5CDD505-2E9C-101B-9397-08002B2CF9AE}" pid="8" name="JUDGE">
    <vt:lpwstr>חני סלוטקי</vt:lpwstr>
  </property>
  <property fmtid="{D5CDD505-2E9C-101B-9397-08002B2CF9AE}" pid="9" name="LAWLISTTMP1">
    <vt:lpwstr>70301/144.a:2;144.b;332.3;275;340a;390;144;322</vt:lpwstr>
  </property>
  <property fmtid="{D5CDD505-2E9C-101B-9397-08002B2CF9AE}" pid="10" name="LAWYER">
    <vt:lpwstr>ביתן;אלטמן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8123</vt:lpwstr>
  </property>
  <property fmtid="{D5CDD505-2E9C-101B-9397-08002B2CF9AE}" pid="28" name="PROCYEAR">
    <vt:lpwstr>00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