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>
          <w:del w:id="1" w:author="eli" w:date="2004-06-15T15:19:00Z"/>
        </w:rPr>
      </w:pPr>
      <w:del w:id="0" w:author="eli" w:date="2004-06-15T15:19:00Z">
        <w:r>
          <w:rPr>
            <w:rtl w:val="true"/>
          </w:rPr>
        </w:r>
      </w:del>
      <w:bookmarkStart w:id="0" w:name="LastJudge"/>
      <w:bookmarkStart w:id="1" w:name="LastJudge"/>
      <w:bookmarkEnd w:id="1"/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008039/01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06/08/01</w:t>
            </w:r>
          </w:p>
        </w:tc>
      </w:tr>
    </w:tbl>
    <w:p>
      <w:pPr>
        <w:pStyle w:val="Header"/>
        <w:ind w:end="0"/>
        <w:jc w:val="start"/>
        <w:rPr>
          <w:szCs w:val="20"/>
          <w:del w:id="3" w:author="eli" w:date="2004-06-15T15:19:00Z"/>
        </w:rPr>
      </w:pPr>
      <w:del w:id="2" w:author="eli" w:date="2004-06-15T15:19:00Z">
        <w:r>
          <w:rPr>
            <w:szCs w:val="20"/>
            <w:rtl w:val="true"/>
          </w:rPr>
        </w:r>
      </w:del>
    </w:p>
    <w:p>
      <w:pPr>
        <w:pStyle w:val="Header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332"/>
        <w:gridCol w:w="3488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אלעביד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רומן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אבוקטן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גאסר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הנאשמים</w:t>
            </w:r>
            <w:r>
              <w:rPr>
                <w:rFonts w:cs="Times New Roman"/>
                <w:u w:val="none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בא_כוח_ב"/>
            <w:bookmarkEnd w:id="4"/>
            <w:r>
              <w:rPr>
                <w:rtl w:val="true"/>
              </w:rPr>
              <w:t> 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48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5" w:name="FirstLawyer"/>
            <w:bookmarkEnd w:id="5"/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דניאלי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אלשאעמי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4"/>
        </w:rPr>
      </w:pPr>
      <w:bookmarkStart w:id="6" w:name="צד_ג"/>
      <w:bookmarkEnd w:id="6"/>
      <w:r>
        <w:rPr>
          <w:sz w:val="24"/>
          <w:rtl w:val="true"/>
        </w:rPr>
        <w:t> </w:t>
      </w:r>
    </w:p>
    <w:p>
      <w:pPr>
        <w:pStyle w:val="Heading1"/>
        <w:ind w:end="0"/>
        <w:jc w:val="center"/>
        <w:rPr>
          <w:sz w:val="24"/>
          <w:szCs w:val="36"/>
          <w:u w:val="none"/>
        </w:rPr>
      </w:pPr>
      <w:r>
        <w:rPr>
          <w:sz w:val="24"/>
          <w:szCs w:val="36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Heading1"/>
        <w:ind w:end="0"/>
        <w:jc w:val="center"/>
        <w:rPr>
          <w:szCs w:val="36"/>
        </w:rPr>
      </w:pPr>
      <w:bookmarkStart w:id="9" w:name="LastJudge"/>
      <w:bookmarkStart w:id="10" w:name="PsakDin"/>
      <w:bookmarkEnd w:id="9"/>
      <w:bookmarkEnd w:id="10"/>
      <w:r>
        <w:rPr>
          <w:szCs w:val="36"/>
          <w:rtl w:val="true"/>
        </w:rPr>
        <w:t>גזר</w:t>
      </w:r>
      <w:r>
        <w:rPr>
          <w:rFonts w:cs="Times New Roman"/>
          <w:szCs w:val="36"/>
          <w:rtl w:val="true"/>
        </w:rPr>
        <w:t xml:space="preserve"> </w:t>
      </w:r>
      <w:r>
        <w:rPr>
          <w:szCs w:val="36"/>
          <w:rtl w:val="true"/>
        </w:rPr>
        <w:t>דין</w:t>
      </w:r>
    </w:p>
    <w:p>
      <w:pPr>
        <w:pStyle w:val="Heading6"/>
        <w:ind w:end="0"/>
        <w:jc w:val="center"/>
        <w:rPr/>
      </w:pPr>
      <w:bookmarkStart w:id="11" w:name="PsakDin"/>
      <w:bookmarkEnd w:id="11"/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</w:p>
    <w:p>
      <w:pPr>
        <w:pStyle w:val="Normal"/>
        <w:ind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</w:p>
    <w:p>
      <w:pPr>
        <w:pStyle w:val="Normal"/>
        <w:ind w:firstLine="720" w:end="0"/>
        <w:jc w:val="both"/>
        <w:rPr>
          <w:del w:id="6" w:author="eli" w:date="2004-06-15T15:20:00Z"/>
        </w:rPr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402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[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"] 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ins w:id="4" w:author="eli" w:date="2004-06-15T15:20:00Z">
        <w:r>
          <w:rPr>
            <w:rFonts w:cs="Times New Roman"/>
            <w:rtl w:val="true"/>
          </w:rPr>
          <w:t xml:space="preserve"> </w:t>
        </w:r>
      </w:ins>
      <w:del w:id="5" w:author="eli" w:date="2004-06-15T15:20:00Z">
        <w:r>
          <w:rPr>
            <w:rFonts w:cs="Times New Roman"/>
            <w:rtl w:val="true"/>
          </w:rPr>
          <w:delText xml:space="preserve"> </w:delText>
        </w:r>
      </w:del>
    </w:p>
    <w:p>
      <w:pPr>
        <w:pStyle w:val="Normal"/>
        <w:ind w:firstLine="720" w:end="0"/>
        <w:jc w:val="both"/>
        <w:rPr>
          <w:color w:val="FFFFFF"/>
          <w:sz w:val="4"/>
          <w:szCs w:val="4"/>
          <w:del w:id="8" w:author="eli" w:date="2004-06-15T15:20:00Z"/>
        </w:rPr>
      </w:pPr>
      <w:del w:id="7" w:author="eli" w:date="2004-06-15T15:20:00Z">
        <w:r>
          <w:rPr>
            <w:color w:val="FFFFFF"/>
            <w:sz w:val="4"/>
            <w:szCs w:val="4"/>
            <w:rtl w:val="true"/>
          </w:rPr>
        </w:r>
      </w:del>
    </w:p>
    <w:p>
      <w:pPr>
        <w:pStyle w:val="Normal"/>
        <w:widowControl/>
        <w:bidi w:val="1"/>
        <w:spacing w:lineRule="auto" w:line="360"/>
        <w:ind w:firstLine="720" w:start="0" w:end="0"/>
        <w:jc w:val="both"/>
        <w:rPr/>
      </w:pPr>
      <w:del w:id="9" w:author="eli" w:date="2004-06-15T15:20:00Z">
        <w:r>
          <w:rPr>
            <w:color w:val="FFFFFF"/>
            <w:sz w:val="4"/>
            <w:szCs w:val="4"/>
          </w:rPr>
          <w:delText>5129371</w:delText>
        </w:r>
      </w:del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413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448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>.</w:t>
      </w:r>
      <w:bookmarkStart w:id="13" w:name="ABSTRACT_END"/>
      <w:bookmarkEnd w:id="13"/>
      <w:r>
        <w:rPr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/>
        <w:t>12.4.01</w:t>
      </w:r>
      <w:r>
        <w:rPr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.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br w:type="page"/>
      </w:r>
    </w:p>
    <w:p>
      <w:pPr>
        <w:pStyle w:val="Normal"/>
        <w:ind w:start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לעופות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-"</w:t>
      </w:r>
      <w:r>
        <w:rPr>
          <w:rtl w:val="true"/>
        </w:rPr>
        <w:t>כבשה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השחורה</w:t>
      </w:r>
      <w:r>
        <w:rPr>
          <w:rtl w:val="true"/>
        </w:rPr>
        <w:t>" 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מריחואנה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אקסטזי</w:t>
      </w:r>
      <w:r>
        <w:rPr>
          <w:rtl w:val="true"/>
        </w:rPr>
        <w:t xml:space="preserve">"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לחבור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בהשתייכות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אקסטזי</w:t>
      </w:r>
      <w:r>
        <w:rPr>
          <w:rtl w:val="true"/>
        </w:rPr>
        <w:t xml:space="preserve">" 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כלכלית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שמתבטאים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וצילומי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, 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המשרת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3232/00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שהשותפים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ילידי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1982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,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והציתוהו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המבוגרים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3429/00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</w:rPr>
        <w:t>6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:</w:t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19.4.01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 </w:t>
      </w:r>
    </w:p>
    <w:p>
      <w:pPr>
        <w:pStyle w:val="Normal"/>
        <w:ind w:hanging="720" w:start="144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bookmarkStart w:id="14" w:name="Decision1"/>
      <w:bookmarkEnd w:id="14"/>
      <w:r>
        <w:rPr>
          <w:b/>
          <w:bCs/>
          <w:rtl w:val="true"/>
        </w:rPr>
        <w:t> 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באוגוסט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2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both"/>
        <w:rPr/>
      </w:pPr>
      <w:r>
        <w:rPr/>
        <w:t>008039/01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055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/Users/liorb/Downloads/study2025-p2/m018039a.doc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8039/01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דניאלי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center"/>
      <w:outlineLvl w:val="5"/>
    </w:pPr>
    <w:rPr>
      <w:b/>
      <w:bCs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spacing w:lineRule="auto" w:line="240"/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2010-03-14T04:37:00Z</dcterms:created>
  <dc:creator> </dc:creator>
  <dc:description/>
  <cp:keywords/>
  <dc:language>en-IL</dc:language>
  <cp:lastModifiedBy>eli</cp:lastModifiedBy>
  <cp:lastPrinted>2001-08-06T09:34:00Z</cp:lastPrinted>
  <dcterms:modified xsi:type="dcterms:W3CDTF">2010-03-14T04:37:00Z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אלעביד רומן;אבוקטן גאסר</vt:lpwstr>
  </property>
  <property fmtid="{D5CDD505-2E9C-101B-9397-08002B2CF9AE}" pid="4" name="CITY">
    <vt:lpwstr>ב"ש</vt:lpwstr>
  </property>
  <property fmtid="{D5CDD505-2E9C-101B-9397-08002B2CF9AE}" pid="5" name="DATE">
    <vt:lpwstr>20010806</vt:lpwstr>
  </property>
  <property fmtid="{D5CDD505-2E9C-101B-9397-08002B2CF9AE}" pid="6" name="ISABSTRACT">
    <vt:lpwstr>Y</vt:lpwstr>
  </property>
  <property fmtid="{D5CDD505-2E9C-101B-9397-08002B2CF9AE}" pid="7" name="JUDGE">
    <vt:lpwstr>חני סלוטקי</vt:lpwstr>
  </property>
  <property fmtid="{D5CDD505-2E9C-101B-9397-08002B2CF9AE}" pid="8" name="LAWYER">
    <vt:lpwstr>דניאלי;אלשאעמי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8039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