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>
          <w:del w:id="1" w:author="nevo" w:date="2004-05-02T14:14:00Z"/>
        </w:rPr>
      </w:pPr>
      <w:del w:id="0" w:author="nevo" w:date="2004-05-02T14:14:00Z">
        <w:r>
          <w:rPr>
            <w:rtl w:val="true"/>
          </w:rPr>
        </w:r>
      </w:del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del w:id="3" w:author="nevo" w:date="2004-05-02T14:14:00Z"/>
        </w:rPr>
      </w:pPr>
      <w:del w:id="2" w:author="nevo" w:date="2004-05-02T14:14:00Z">
        <w:r>
          <w:rPr>
            <w:rtl w:val="true"/>
          </w:rPr>
        </w:r>
      </w:del>
    </w:p>
    <w:p>
      <w:pPr>
        <w:pStyle w:val="Normal"/>
        <w:spacing w:lineRule="auto" w:line="240"/>
        <w:ind w:end="0"/>
        <w:jc w:val="center"/>
        <w:rPr>
          <w:del w:id="5" w:author="nevo" w:date="2004-05-02T14:14:00Z"/>
        </w:rPr>
      </w:pPr>
      <w:del w:id="4" w:author="nevo" w:date="2004-05-02T14:14:00Z">
        <w:r>
          <w:rPr>
            <w:rFonts w:cs="Times New Roman"/>
            <w:rtl w:val="true"/>
          </w:rPr>
          <w:delText xml:space="preserve">    </w:delText>
        </w:r>
      </w:del>
    </w:p>
    <w:p>
      <w:pPr>
        <w:pStyle w:val="Header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מחוזי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</w:t>
            </w:r>
            <w:r>
              <w:rPr>
                <w:sz w:val="28"/>
              </w:rPr>
              <w:t>001019/00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בפני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כב</w:t>
            </w:r>
            <w:r>
              <w:rPr>
                <w:sz w:val="28"/>
                <w:rtl w:val="true"/>
              </w:rPr>
              <w:t xml:space="preserve">' </w:t>
            </w:r>
            <w:r>
              <w:rPr>
                <w:sz w:val="28"/>
                <w:sz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זיאד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הווארי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תאריך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</w:rPr>
              <w:t>09/07/2001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  <w:del w:id="7" w:author="nevo" w:date="2004-05-02T14:14:00Z"/>
        </w:rPr>
      </w:pPr>
      <w:del w:id="6" w:author="nevo" w:date="2004-05-02T14:14:00Z">
        <w:r>
          <w:rPr>
            <w:szCs w:val="22"/>
            <w:rtl w:val="true"/>
          </w:rPr>
        </w:r>
      </w:del>
    </w:p>
    <w:p>
      <w:pPr>
        <w:pStyle w:val="Header"/>
        <w:spacing w:lineRule="auto" w:line="240"/>
        <w:ind w:end="0"/>
        <w:jc w:val="start"/>
        <w:rPr>
          <w:szCs w:val="20"/>
          <w:del w:id="9" w:author="nevo" w:date="2004-05-02T14:14:00Z"/>
        </w:rPr>
      </w:pPr>
      <w:del w:id="8" w:author="nevo" w:date="2004-05-02T14:14:00Z">
        <w:r>
          <w:rPr>
            <w:szCs w:val="20"/>
            <w:rtl w:val="true"/>
          </w:rPr>
        </w:r>
      </w:del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/>
                <w:bCs/>
                <w:sz w:val="28"/>
                <w:sz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rFonts w:cs="Times New Roman"/>
                <w:b/>
                <w:bCs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bookmarkStart w:id="3" w:name="שם_ב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שכיב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ח</w:t>
            </w:r>
            <w:r>
              <w:rPr>
                <w:b/>
                <w:bCs/>
                <w:sz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טיב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sz w:val="28"/>
                <w:u w:val="none"/>
              </w:rPr>
            </w:pPr>
            <w:r>
              <w:rPr>
                <w:sz w:val="28"/>
                <w:sz w:val="28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  <w:t> 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נוכחים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כוכבי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עו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ראפי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מסאלחה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8"/>
          <w:moveTo w:id="10" w:author="run" w:date="2017-12-18T16:06:00Z"/>
        </w:rPr>
      </w:pPr>
      <w:bookmarkStart w:id="4" w:name="צד_ג"/>
      <w:bookmarkEnd w:id="4"/>
      <w:r>
        <w:rPr>
          <w:sz w:val="28"/>
          <w:rtl w:val="true"/>
        </w:rPr>
        <w:t> 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moveTo w:id="12" w:author="run" w:date="2017-12-18T16:06:00Z"/>
        </w:rPr>
      </w:pPr>
      <w:moveTo w:id="11" w:author="run" w:date="2017-12-18T16:06:00Z">
        <w:r>
          <w:rPr>
            <w:rFonts w:cs="FrankRuehl" w:ascii="FrankRuehl" w:hAnsi="FrankRuehl"/>
            <w:sz w:val="24"/>
            <w:szCs w:val="24"/>
            <w:rtl w:val="true"/>
          </w:rPr>
        </w:r>
      </w:moveTo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moveTo w:id="15" w:author="run" w:date="2017-12-18T16:06:00Z"/>
        </w:rPr>
      </w:pPr>
      <w:moveTo w:id="13" w:author="run" w:date="2017-12-18T16:06:00Z">
        <w:r>
          <w:rPr>
            <w:rFonts w:ascii="FrankRuehl" w:hAnsi="FrankRuehl" w:cs="FrankRuehl"/>
            <w:sz w:val="24"/>
            <w:sz w:val="24"/>
            <w:szCs w:val="24"/>
            <w:rtl w:val="true"/>
          </w:rPr>
          <w:t>חקיקה שאוזכרה</w:t>
        </w:r>
      </w:moveTo>
      <w:moveTo w:id="14" w:author="run" w:date="2017-12-18T16:06:00Z">
        <w:r>
          <w:rPr>
            <w:rFonts w:cs="FrankRuehl" w:ascii="FrankRuehl" w:hAnsi="FrankRuehl"/>
            <w:sz w:val="24"/>
            <w:szCs w:val="24"/>
            <w:rtl w:val="true"/>
          </w:rPr>
          <w:t xml:space="preserve">: </w:t>
        </w:r>
      </w:moveTo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  <w:ins w:id="24" w:author="run" w:date="2017-12-18T16:06:00Z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ins w:id="16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: </w:t>
        </w:r>
      </w:ins>
      <w:ins w:id="17" w:author="run" w:date="2017-12-18T16:06:00Z">
        <w:r>
          <w:rPr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סע</w:t>
        </w:r>
      </w:ins>
      <w:ins w:id="18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'  </w:t>
        </w:r>
      </w:ins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ins w:id="19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</w:ins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ins w:id="20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</w:ins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ins w:id="21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</w:ins>
      <w:hyperlink r:id="rId6">
        <w:r>
          <w:rPr>
            <w:rStyle w:val="Hyperlink"/>
            <w:rFonts w:cs="FrankRuehl" w:ascii="FrankRuehl" w:hAnsi="FrankRuehl"/>
            <w:sz w:val="24"/>
            <w:szCs w:val="24"/>
          </w:rPr>
          <w:t>186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ins w:id="22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</w:ins>
      <w:hyperlink r:id="rId7">
        <w:r>
          <w:rPr>
            <w:rStyle w:val="Hyperlink"/>
            <w:rFonts w:cs="FrankRuehl" w:ascii="FrankRuehl" w:hAnsi="FrankRuehl"/>
            <w:sz w:val="24"/>
            <w:szCs w:val="24"/>
          </w:rPr>
          <w:t>244</w:t>
        </w:r>
      </w:hyperlink>
      <w:ins w:id="23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</w:ins>
      <w:hyperlink r:id="rId8">
        <w:r>
          <w:rPr>
            <w:rStyle w:val="Hyperlink"/>
            <w:rFonts w:cs="FrankRuehl" w:ascii="FrankRuehl" w:hAnsi="FrankRuehl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  <w:ins w:id="28" w:author="run" w:date="2017-12-18T16:06:00Z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]</w:t>
        </w:r>
      </w:hyperlink>
      <w:ins w:id="25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: </w:t>
        </w:r>
      </w:ins>
      <w:ins w:id="26" w:author="run" w:date="2017-12-18T16:06:00Z">
        <w:r>
          <w:rPr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סע</w:t>
        </w:r>
      </w:ins>
      <w:ins w:id="27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'  </w:t>
        </w:r>
      </w:ins>
      <w:hyperlink r:id="rId10">
        <w:r>
          <w:rPr>
            <w:rStyle w:val="Hyperlink"/>
            <w:rFonts w:cs="FrankRuehl" w:ascii="FrankRuehl" w:hAnsi="FrankRuehl"/>
            <w:sz w:val="24"/>
            <w:szCs w:val="24"/>
          </w:rPr>
          <w:t>10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  <w:ins w:id="32" w:author="run" w:date="2017-12-18T16:06:00Z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1970</w:t>
        </w:r>
      </w:hyperlink>
      <w:ins w:id="29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: </w:t>
        </w:r>
      </w:ins>
      <w:ins w:id="30" w:author="run" w:date="2017-12-18T16:06:00Z">
        <w:r>
          <w:rPr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סע</w:t>
        </w:r>
      </w:ins>
      <w:ins w:id="31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'  </w:t>
        </w:r>
      </w:ins>
      <w:hyperlink r:id="rId12">
        <w:r>
          <w:rPr>
            <w:rStyle w:val="Hyperlink"/>
            <w:rFonts w:cs="FrankRuehl" w:ascii="FrankRuehl" w:hAnsi="FrankRuehl"/>
            <w:sz w:val="24"/>
            <w:szCs w:val="24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  <w:ins w:id="34" w:author="run" w:date="2017-12-18T16:06:00Z"/>
        </w:rPr>
      </w:pPr>
      <w:ins w:id="33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</w:r>
      </w:ins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8"/>
          <w:szCs w:val="24"/>
          <w:ins w:id="36" w:author="run" w:date="2017-12-18T16:06:00Z"/>
        </w:rPr>
      </w:pPr>
      <w:ins w:id="35" w:author="run" w:date="2017-12-18T16:06:00Z">
        <w:r>
          <w:rPr>
            <w:rFonts w:cs="FrankRuehl" w:ascii="FrankRuehl" w:hAnsi="FrankRuehl"/>
            <w:sz w:val="28"/>
            <w:szCs w:val="24"/>
            <w:rtl w:val="true"/>
          </w:rPr>
        </w:r>
      </w:ins>
      <w:bookmarkStart w:id="6" w:name="LawTable_End"/>
      <w:bookmarkStart w:id="7" w:name="LawTable_End"/>
      <w:bookmarkEnd w:id="7"/>
    </w:p>
    <w:p>
      <w:pPr>
        <w:pStyle w:val="Normal"/>
        <w:spacing w:lineRule="auto" w:line="240"/>
        <w:ind w:end="0"/>
        <w:jc w:val="both"/>
        <w:rPr>
          <w:sz w:val="28"/>
          <w:ins w:id="38" w:author="run" w:date="2017-12-18T16:06:00Z"/>
        </w:rPr>
      </w:pPr>
      <w:ins w:id="37" w:author="run" w:date="2017-12-18T16:06:00Z">
        <w:r>
          <w:rPr>
            <w:sz w:val="28"/>
            <w:rtl w:val="true"/>
          </w:rPr>
        </w:r>
      </w:ins>
    </w:p>
    <w:p>
      <w:pPr>
        <w:pStyle w:val="Normal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center"/>
        <w:rPr>
          <w:sz w:val="28"/>
          <w:del w:id="40" w:author="run" w:date="2017-12-18T16:06:00Z"/>
        </w:rPr>
      </w:pPr>
      <w:del w:id="39" w:author="run" w:date="2017-12-18T16:06:00Z">
        <w:r>
          <w:rPr>
            <w:sz w:val="28"/>
            <w:rtl w:val="true"/>
          </w:rPr>
        </w:r>
      </w:del>
      <w:bookmarkStart w:id="8" w:name="סוג_מסמך"/>
      <w:bookmarkStart w:id="9" w:name="סוג_מסמך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moveFrom w:id="42" w:author="run" w:date="2017-12-18T16:06:00Z"/>
        </w:rPr>
      </w:pPr>
      <w:moveFrom w:id="41" w:author="run" w:date="2017-12-18T16:06:00Z">
        <w:r>
          <w:rPr>
            <w:rFonts w:cs="FrankRuehl" w:ascii="FrankRuehl" w:hAnsi="FrankRuehl"/>
            <w:sz w:val="24"/>
            <w:szCs w:val="24"/>
            <w:rtl w:val="true"/>
          </w:rPr>
        </w:r>
      </w:moveFrom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moveFrom w:id="46" w:author="run" w:date="2017-12-18T16:06:00Z"/>
        </w:rPr>
      </w:pPr>
      <w:ins w:id="43" w:author="יותם ממן" w:date="2017-12-10T13:28:00Z">
        <w:moveFrom w:id="44" w:author="run" w:date="2017-12-18T16:06:00Z">
          <w:r>
            <w:rPr>
              <w:rFonts w:ascii="FrankRuehl" w:hAnsi="FrankRuehl" w:cs="FrankRuehl"/>
              <w:sz w:val="24"/>
              <w:sz w:val="24"/>
              <w:szCs w:val="24"/>
              <w:rtl w:val="true"/>
            </w:rPr>
            <w:t>חקיקה שאוזכרה</w:t>
          </w:r>
        </w:moveFrom>
      </w:ins>
      <w:moveFrom w:id="45" w:author="run" w:date="2017-12-18T16:06:00Z">
        <w:r>
          <w:rPr>
            <w:rFonts w:cs="FrankRuehl" w:ascii="FrankRuehl" w:hAnsi="FrankRuehl"/>
            <w:sz w:val="24"/>
            <w:szCs w:val="24"/>
            <w:rtl w:val="true"/>
          </w:rPr>
          <w:t xml:space="preserve">: </w:t>
        </w:r>
      </w:moveFrom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none"/>
          <w:del w:id="96" w:author="run" w:date="2017-12-18T16:06:00Z"/>
        </w:rPr>
      </w:pPr>
      <w:hyperlink r:id="rId13">
        <w:del w:id="47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חוק העונשין</w:delText>
          </w:r>
        </w:del>
        <w:del w:id="48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 xml:space="preserve">, </w:delText>
          </w:r>
        </w:del>
        <w:del w:id="49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תשל</w:delText>
          </w:r>
        </w:del>
        <w:del w:id="50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"</w:delText>
          </w:r>
        </w:del>
        <w:del w:id="51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ז</w:delText>
          </w:r>
        </w:del>
        <w:del w:id="52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-</w:delText>
          </w:r>
        </w:del>
        <w:del w:id="53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1977</w:delText>
          </w:r>
        </w:del>
      </w:hyperlink>
      <w:ins w:id="54" w:author="יותם ממן" w:date="2017-12-10T13:28:00Z">
        <w:del w:id="55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: </w:delText>
          </w:r>
        </w:del>
      </w:ins>
      <w:ins w:id="56" w:author="יותם ממן" w:date="2017-12-10T13:28:00Z">
        <w:del w:id="57" w:author="run" w:date="2017-12-18T16:06:00Z">
          <w:r>
            <w:rPr>
              <w:rFonts w:ascii="FrankRuehl" w:hAnsi="FrankRuehl" w:cs="FrankRuehl"/>
              <w:color w:val="0000FF"/>
              <w:sz w:val="24"/>
              <w:sz w:val="24"/>
              <w:szCs w:val="24"/>
              <w:u w:val="none"/>
              <w:rtl w:val="true"/>
            </w:rPr>
            <w:delText>סע</w:delText>
          </w:r>
        </w:del>
      </w:ins>
      <w:ins w:id="58" w:author="יותם ממן" w:date="2017-12-10T13:28:00Z">
        <w:del w:id="59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'  </w:delText>
          </w:r>
        </w:del>
      </w:ins>
      <w:hyperlink r:id="rId14">
        <w:del w:id="60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144</w:delText>
          </w:r>
        </w:del>
        <w:del w:id="61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 xml:space="preserve"> (</w:delText>
          </w:r>
        </w:del>
        <w:del w:id="62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א</w:delText>
          </w:r>
        </w:del>
        <w:del w:id="63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)</w:delText>
          </w:r>
        </w:del>
      </w:hyperlink>
      <w:ins w:id="64" w:author="יותם ממן" w:date="2017-12-10T13:28:00Z">
        <w:del w:id="65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, </w:delText>
          </w:r>
        </w:del>
      </w:ins>
      <w:hyperlink r:id="rId15">
        <w:del w:id="66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144</w:delText>
          </w:r>
        </w:del>
        <w:del w:id="67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 xml:space="preserve"> (</w:delText>
          </w:r>
        </w:del>
        <w:del w:id="68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ב</w:delText>
          </w:r>
        </w:del>
        <w:del w:id="69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)</w:delText>
          </w:r>
        </w:del>
      </w:hyperlink>
      <w:ins w:id="70" w:author="יותם ממן" w:date="2017-12-10T13:28:00Z">
        <w:del w:id="71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, </w:delText>
          </w:r>
        </w:del>
      </w:ins>
      <w:hyperlink r:id="rId16">
        <w:del w:id="72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144</w:delText>
          </w:r>
        </w:del>
        <w:del w:id="73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 xml:space="preserve"> (</w:delText>
          </w:r>
        </w:del>
        <w:del w:id="74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 xml:space="preserve">ב </w:delText>
          </w:r>
        </w:del>
        <w:del w:id="75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2</w:delText>
          </w:r>
        </w:del>
        <w:del w:id="76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)</w:delText>
          </w:r>
        </w:del>
      </w:hyperlink>
      <w:ins w:id="77" w:author="יותם ממן" w:date="2017-12-10T13:28:00Z">
        <w:del w:id="78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, </w:delText>
          </w:r>
        </w:del>
      </w:ins>
      <w:hyperlink r:id="rId17">
        <w:del w:id="79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186</w:delText>
          </w:r>
        </w:del>
        <w:del w:id="80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 xml:space="preserve"> (</w:delText>
          </w:r>
        </w:del>
        <w:del w:id="81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א</w:delText>
          </w:r>
        </w:del>
        <w:del w:id="82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)</w:delText>
          </w:r>
        </w:del>
      </w:hyperlink>
      <w:ins w:id="83" w:author="יותם ממן" w:date="2017-12-10T13:28:00Z">
        <w:del w:id="84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, </w:delText>
          </w:r>
        </w:del>
      </w:ins>
      <w:hyperlink r:id="rId18">
        <w:del w:id="85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244</w:delText>
          </w:r>
        </w:del>
      </w:hyperlink>
      <w:ins w:id="86" w:author="יותם ממן" w:date="2017-12-10T13:28:00Z">
        <w:del w:id="87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, </w:delText>
          </w:r>
        </w:del>
      </w:ins>
      <w:hyperlink r:id="rId19">
        <w:del w:id="88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329</w:delText>
          </w:r>
        </w:del>
        <w:del w:id="89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 xml:space="preserve"> </w:delText>
          </w:r>
        </w:del>
        <w:del w:id="90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(</w:delText>
          </w:r>
        </w:del>
        <w:del w:id="91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א</w:delText>
          </w:r>
        </w:del>
        <w:del w:id="92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)</w:delText>
          </w:r>
        </w:del>
        <w:del w:id="93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(</w:delText>
          </w:r>
        </w:del>
        <w:del w:id="94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2</w:delText>
          </w:r>
        </w:del>
        <w:del w:id="95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)</w:delText>
          </w:r>
        </w:del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none"/>
          <w:del w:id="110" w:author="run" w:date="2017-12-18T16:06:00Z"/>
        </w:rPr>
      </w:pPr>
      <w:hyperlink r:id="rId20">
        <w:del w:id="97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 xml:space="preserve">פקודת התעבורה </w:delText>
          </w:r>
        </w:del>
        <w:del w:id="98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[</w:delText>
          </w:r>
        </w:del>
        <w:del w:id="99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נוסח חדש</w:delText>
          </w:r>
        </w:del>
        <w:del w:id="100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]</w:delText>
          </w:r>
        </w:del>
      </w:hyperlink>
      <w:ins w:id="101" w:author="יותם ממן" w:date="2017-12-10T13:28:00Z">
        <w:del w:id="102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: </w:delText>
          </w:r>
        </w:del>
      </w:ins>
      <w:ins w:id="103" w:author="יותם ממן" w:date="2017-12-10T13:28:00Z">
        <w:del w:id="104" w:author="run" w:date="2017-12-18T16:06:00Z">
          <w:r>
            <w:rPr>
              <w:rFonts w:ascii="FrankRuehl" w:hAnsi="FrankRuehl" w:cs="FrankRuehl"/>
              <w:color w:val="0000FF"/>
              <w:sz w:val="24"/>
              <w:sz w:val="24"/>
              <w:szCs w:val="24"/>
              <w:u w:val="none"/>
              <w:rtl w:val="true"/>
            </w:rPr>
            <w:delText>סע</w:delText>
          </w:r>
        </w:del>
      </w:ins>
      <w:ins w:id="105" w:author="יותם ממן" w:date="2017-12-10T13:28:00Z">
        <w:del w:id="106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'  </w:delText>
          </w:r>
        </w:del>
      </w:ins>
      <w:hyperlink r:id="rId21">
        <w:del w:id="107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10</w:delText>
          </w:r>
        </w:del>
        <w:del w:id="108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 xml:space="preserve"> </w:delText>
          </w:r>
        </w:del>
        <w:del w:id="109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א</w:delText>
          </w:r>
        </w:del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none"/>
          <w:del w:id="127" w:author="run" w:date="2017-12-18T16:06:00Z"/>
        </w:rPr>
      </w:pPr>
      <w:hyperlink r:id="rId22">
        <w:del w:id="111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 xml:space="preserve">פקודת ביטוח רכב מנועי </w:delText>
          </w:r>
        </w:del>
        <w:del w:id="112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[</w:delText>
          </w:r>
        </w:del>
        <w:del w:id="113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נוסח חדש</w:delText>
          </w:r>
        </w:del>
        <w:del w:id="114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 xml:space="preserve">], </w:delText>
          </w:r>
        </w:del>
        <w:del w:id="115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תש</w:delText>
          </w:r>
        </w:del>
        <w:del w:id="116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"</w:delText>
          </w:r>
        </w:del>
        <w:del w:id="117" w:author="run" w:date="2017-12-18T16:06:00Z">
          <w:r>
            <w:rPr>
              <w:rStyle w:val="Hyperlink"/>
              <w:rFonts w:ascii="FrankRuehl" w:hAnsi="FrankRuehl" w:cs="FrankRuehl"/>
              <w:sz w:val="24"/>
              <w:sz w:val="24"/>
              <w:szCs w:val="24"/>
              <w:u w:val="none"/>
              <w:rtl w:val="true"/>
            </w:rPr>
            <w:delText>ל</w:delText>
          </w:r>
        </w:del>
        <w:del w:id="118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  <w:rtl w:val="true"/>
            </w:rPr>
            <w:delText>-</w:delText>
          </w:r>
        </w:del>
        <w:del w:id="119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1970</w:delText>
          </w:r>
        </w:del>
      </w:hyperlink>
      <w:ins w:id="120" w:author="יותם ממן" w:date="2017-12-10T13:28:00Z">
        <w:del w:id="121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: </w:delText>
          </w:r>
        </w:del>
      </w:ins>
      <w:ins w:id="122" w:author="יותם ממן" w:date="2017-12-10T13:28:00Z">
        <w:del w:id="123" w:author="run" w:date="2017-12-18T16:06:00Z">
          <w:r>
            <w:rPr>
              <w:rFonts w:ascii="FrankRuehl" w:hAnsi="FrankRuehl" w:cs="FrankRuehl"/>
              <w:color w:val="0000FF"/>
              <w:sz w:val="24"/>
              <w:sz w:val="24"/>
              <w:szCs w:val="24"/>
              <w:u w:val="none"/>
              <w:rtl w:val="true"/>
            </w:rPr>
            <w:delText>סע</w:delText>
          </w:r>
        </w:del>
      </w:ins>
      <w:ins w:id="124" w:author="יותם ממן" w:date="2017-12-10T13:28:00Z">
        <w:del w:id="125" w:author="run" w:date="2017-12-18T16:06:00Z">
          <w:r>
            <w:rPr>
              <w:rFonts w:cs="FrankRuehl" w:ascii="FrankRuehl" w:hAnsi="FrankRuehl"/>
              <w:color w:val="0000FF"/>
              <w:sz w:val="24"/>
              <w:szCs w:val="24"/>
              <w:u w:val="none"/>
              <w:rtl w:val="true"/>
            </w:rPr>
            <w:delText xml:space="preserve">'  </w:delText>
          </w:r>
        </w:del>
      </w:ins>
      <w:hyperlink r:id="rId23">
        <w:del w:id="126" w:author="run" w:date="2017-12-18T16:06:00Z">
          <w:r>
            <w:rPr>
              <w:rStyle w:val="Hyperlink"/>
              <w:rFonts w:cs="FrankRuehl" w:ascii="FrankRuehl" w:hAnsi="FrankRuehl"/>
              <w:sz w:val="24"/>
              <w:szCs w:val="24"/>
              <w:u w:val="none"/>
            </w:rPr>
            <w:delText>2</w:delText>
          </w:r>
        </w:del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none"/>
          <w:del w:id="129" w:author="run" w:date="2017-12-18T16:06:00Z"/>
        </w:rPr>
      </w:pPr>
      <w:del w:id="128" w:author="run" w:date="2017-12-18T16:06:00Z">
        <w:r>
          <w:rPr>
            <w:rFonts w:cs="FrankRuehl" w:ascii="FrankRuehl" w:hAnsi="FrankRuehl"/>
            <w:color w:val="0000FF"/>
            <w:sz w:val="24"/>
            <w:szCs w:val="24"/>
            <w:u w:val="none"/>
            <w:rtl w:val="true"/>
          </w:rPr>
        </w:r>
      </w:del>
    </w:p>
    <w:p>
      <w:pPr>
        <w:pStyle w:val="Normal"/>
        <w:ind w:end="0"/>
        <w:jc w:val="center"/>
        <w:rPr>
          <w:rFonts w:ascii="FrankRuehl" w:hAnsi="FrankRuehl" w:cs="FrankRuehl"/>
          <w:b w:val="false"/>
          <w:bCs w:val="false"/>
          <w:sz w:val="28"/>
          <w:szCs w:val="24"/>
          <w:ins w:id="131" w:author="יותם ממן" w:date="2017-12-10T13:28:00Z"/>
        </w:rPr>
      </w:pPr>
      <w:ins w:id="130" w:author="יותם ממן" w:date="2017-12-10T13:28:00Z">
        <w:r>
          <w:rPr>
            <w:rFonts w:cs="FrankRuehl" w:ascii="FrankRuehl" w:hAnsi="FrankRuehl"/>
            <w:b w:val="false"/>
            <w:bCs w:val="false"/>
            <w:sz w:val="28"/>
            <w:szCs w:val="24"/>
            <w:rtl w:val="true"/>
          </w:rPr>
        </w:r>
      </w:ins>
    </w:p>
    <w:p>
      <w:pPr>
        <w:pStyle w:val="Normal"/>
        <w:ind w:end="0"/>
        <w:jc w:val="center"/>
        <w:rPr>
          <w:b/>
          <w:bCs/>
          <w:sz w:val="28"/>
          <w:ins w:id="133" w:author="יותם ממן" w:date="2017-12-10T13:28:00Z"/>
        </w:rPr>
      </w:pPr>
      <w:ins w:id="132" w:author="יותם ממן" w:date="2017-12-10T13:28:00Z">
        <w:r>
          <w:rPr>
            <w:b/>
            <w:bCs/>
            <w:sz w:val="28"/>
            <w:rtl w:val="true"/>
          </w:rPr>
        </w:r>
      </w:ins>
    </w:p>
    <w:p>
      <w:pPr>
        <w:pStyle w:val="Normal"/>
        <w:ind w:end="0"/>
        <w:jc w:val="center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28"/>
          <w:sz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sz w:val="28"/>
          <w:del w:id="135" w:author="nevo" w:date="2004-05-02T14:14:00Z"/>
        </w:rPr>
      </w:pPr>
      <w:del w:id="134" w:author="nevo" w:date="2004-05-02T14:14:00Z">
        <w:bookmarkStart w:id="12" w:name="PsakDin"/>
        <w:bookmarkEnd w:id="12"/>
        <w:r>
          <w:rPr>
            <w:sz w:val="28"/>
            <w:rtl w:val="true"/>
          </w:rPr>
          <w:delText> </w:delText>
        </w:r>
      </w:del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1970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אישומים</w:t>
      </w:r>
      <w:r>
        <w:rPr>
          <w:sz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8"/>
        </w:rPr>
      </w:pPr>
      <w:r>
        <w:rPr>
          <w:b/>
          <w:b/>
          <w:bCs/>
          <w:sz w:val="28"/>
          <w:sz w:val="28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הראשון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הבאות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4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r>
        <w:rPr>
          <w:sz w:val="28"/>
          <w:sz w:val="28"/>
          <w:rtl w:val="true"/>
        </w:rPr>
        <w:t>סיפא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>,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"). </w:t>
      </w:r>
    </w:p>
    <w:p>
      <w:pPr>
        <w:pStyle w:val="Normal"/>
        <w:ind w:hanging="720" w:start="144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5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r>
        <w:rPr>
          <w:sz w:val="28"/>
          <w:sz w:val="28"/>
          <w:rtl w:val="true"/>
        </w:rPr>
        <w:t>סיפא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6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329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)(</w:t>
        </w:r>
        <w:r>
          <w:rPr>
            <w:rStyle w:val="Hyperlink"/>
            <w:color w:val="0000FF"/>
            <w:sz w:val="28"/>
          </w:rPr>
          <w:t>2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שיבוש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מהלכי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7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244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8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186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29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10</w:t>
        </w:r>
        <w:r>
          <w:rPr>
            <w:rStyle w:val="Hyperlink"/>
            <w:color w:val="0000FF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</w:hyperlink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לפקודת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התעבורה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1961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ז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פוליסת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hyperlink r:id="rId30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2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לפקודת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מנועי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1970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השני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הבאות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1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r>
        <w:rPr>
          <w:sz w:val="28"/>
          <w:sz w:val="28"/>
          <w:rtl w:val="true"/>
        </w:rPr>
        <w:t>סיפא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2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r>
        <w:rPr>
          <w:sz w:val="28"/>
          <w:sz w:val="28"/>
          <w:rtl w:val="true"/>
        </w:rPr>
        <w:t>סיפא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sz w:val="28"/>
          <w:rtl w:val="true"/>
        </w:rPr>
        <w:tab/>
      </w:r>
      <w:r>
        <w:rPr>
          <w:b/>
          <w:b/>
          <w:bCs/>
          <w:sz w:val="28"/>
          <w:sz w:val="28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הבאות</w:t>
      </w:r>
      <w:r>
        <w:rPr>
          <w:b/>
          <w:bCs/>
          <w:sz w:val="28"/>
          <w:u w:val="single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ועשיית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מקרים</w:t>
      </w:r>
      <w:r>
        <w:rPr>
          <w:sz w:val="28"/>
          <w:rtl w:val="true"/>
        </w:rPr>
        <w:t xml:space="preserve">)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3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מקרים</w:t>
      </w:r>
      <w:r>
        <w:rPr>
          <w:sz w:val="28"/>
          <w:rtl w:val="true"/>
        </w:rPr>
        <w:t xml:space="preserve">)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4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r>
        <w:rPr>
          <w:sz w:val="28"/>
          <w:sz w:val="28"/>
          <w:rtl w:val="true"/>
        </w:rPr>
        <w:t>סיפא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תחמושת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מקרים</w:t>
      </w:r>
      <w:r>
        <w:rPr>
          <w:sz w:val="28"/>
          <w:rtl w:val="true"/>
        </w:rPr>
        <w:t xml:space="preserve">)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5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r>
        <w:rPr>
          <w:sz w:val="28"/>
          <w:sz w:val="28"/>
          <w:rtl w:val="true"/>
        </w:rPr>
        <w:t>סיפא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העובדות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והמסקנות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נקבעו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ונידונו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בהרחבה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ואינני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לסקור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וריבויין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ובתמצית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הממצאים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המהותיים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שנראים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חשובים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שבפנינו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מושתתת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וההודעות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המפורטות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זוטא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ומגוונות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עקב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העידו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שטיפלו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שהשתתפו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בתחקור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בפרוטרוט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ודחיתי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וההודאות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מרצונו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והחופשי</w:t>
      </w:r>
      <w:r>
        <w:rPr>
          <w:sz w:val="28"/>
          <w:rtl w:val="true"/>
        </w:rPr>
        <w:t>. (</w:t>
      </w:r>
      <w:r>
        <w:rPr>
          <w:sz w:val="28"/>
          <w:sz w:val="28"/>
          <w:rtl w:val="true"/>
        </w:rPr>
        <w:t>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249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שורות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).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הממצאים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רלוונטיים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לענייננו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כדלקמן</w:t>
      </w:r>
      <w:r>
        <w:rPr>
          <w:sz w:val="28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8"/>
          <w:sz w:val="28"/>
          <w:u w:val="single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לעבירות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הראשון</w:t>
      </w:r>
      <w:r>
        <w:rPr>
          <w:b/>
          <w:bCs/>
          <w:sz w:val="28"/>
          <w:u w:val="single"/>
          <w:rtl w:val="true"/>
        </w:rPr>
        <w:t>: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פוליסת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בסיכומיו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בהודעותיו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נתפס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בסיכומיו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הוכחתה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שיבוש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מהלכי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ההתנגשות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וכוונתו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שפרטיו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פורטו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מחסנית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48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בתאריך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21/12/99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נסע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C</w:t>
      </w:r>
      <w:r>
        <w:rPr>
          <w:sz w:val="28"/>
        </w:rPr>
        <w:t>.</w:t>
      </w:r>
      <w:r>
        <w:rPr>
          <w:sz w:val="28"/>
        </w:rPr>
        <w:t>M</w:t>
      </w:r>
      <w:r>
        <w:rPr>
          <w:sz w:val="28"/>
        </w:rPr>
        <w:t>.</w:t>
      </w:r>
      <w:r>
        <w:rPr>
          <w:sz w:val="28"/>
        </w:rPr>
        <w:t>G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הבריאות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בנצרת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נצרת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והתנגש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במכונית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השמאלי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ימין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ציינתי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היסוד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הפיסי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6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329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 (</w:t>
        </w:r>
        <w:r>
          <w:rPr>
            <w:rStyle w:val="Hyperlink"/>
            <w:color w:val="0000FF"/>
            <w:sz w:val="28"/>
          </w:rPr>
          <w:t>2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גלוי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עצם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עדנאן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רלוונטית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לקיומו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היסוד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הפיסי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ליסוד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פוטנציאל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הטמון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גדול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פוגעני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במובן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7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329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 (</w:t>
        </w:r>
        <w:r>
          <w:rPr>
            <w:rStyle w:val="Hyperlink"/>
            <w:color w:val="0000FF"/>
            <w:sz w:val="28"/>
          </w:rPr>
          <w:t>2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מסקנתי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שהבחין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יפגעו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החליט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38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329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)(</w:t>
        </w:r>
        <w:r>
          <w:rPr>
            <w:rStyle w:val="Hyperlink"/>
            <w:color w:val="0000FF"/>
            <w:sz w:val="28"/>
          </w:rPr>
          <w:t>2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חשש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השליך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והחליט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מסקנתי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הדרושה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עדנאן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והדוחות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בקבוקי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ובקבוק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ויסקי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לחלוטין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ששללה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דגימה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ששללה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התנהגויותיו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נהפוך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סירוב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ומודע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שהתרחש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ייבדק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יתברר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שיכור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תופרך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ובמחשבותיו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תשובות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חשובים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וטסט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שעלולות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זריקת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והפלאפון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מרצונו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והחופשי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הקדמי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, (</w:t>
      </w:r>
      <w:r>
        <w:rPr>
          <w:sz w:val="28"/>
          <w:sz w:val="28"/>
          <w:rtl w:val="true"/>
        </w:rPr>
        <w:t>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בעמ</w:t>
      </w:r>
      <w:r>
        <w:rPr>
          <w:sz w:val="28"/>
          <w:rtl w:val="true"/>
        </w:rPr>
        <w:t xml:space="preserve">' </w:t>
      </w:r>
      <w:r>
        <w:rPr>
          <w:sz w:val="28"/>
        </w:rPr>
        <w:t>263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</w:rPr>
        <w:t>271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8"/>
          <w:sz w:val="28"/>
          <w:u w:val="single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לעבירות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השני</w:t>
      </w:r>
      <w:r>
        <w:rPr>
          <w:b/>
          <w:bCs/>
          <w:sz w:val="28"/>
          <w:u w:val="single"/>
          <w:rtl w:val="true"/>
        </w:rPr>
        <w:t>: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בתאריך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29/12/99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שנהוגה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ארשיד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מנצרת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לירושלים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בהגיעו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השלשלת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נתפס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הווקף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עוזי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מחסנית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מברג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</w:t>
      </w:r>
      <w:r>
        <w:rPr>
          <w:sz w:val="28"/>
          <w:rtl w:val="true"/>
        </w:rPr>
        <w:t>, (</w:t>
      </w:r>
      <w:r>
        <w:rPr>
          <w:sz w:val="28"/>
          <w:sz w:val="28"/>
          <w:rtl w:val="true"/>
        </w:rPr>
        <w:t>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271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8"/>
          <w:sz w:val="28"/>
          <w:u w:val="single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לאישום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השלישי</w:t>
      </w:r>
      <w:r>
        <w:rPr>
          <w:b/>
          <w:bCs/>
          <w:sz w:val="28"/>
          <w:u w:val="single"/>
          <w:rtl w:val="true"/>
        </w:rPr>
        <w:t>: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שפורטו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>
          <w:sz w:val="28"/>
        </w:rPr>
        <w:t>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התרשמותי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מניפולטיבי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מתחזה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ונקט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בהגנתו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התנהגות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מגמתית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מליקוי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ליקוי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מההודאות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תחילה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זוטא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ומשונות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ולשפוך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הודעותיו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הסתפק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אומלל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שהרביצו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טען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מתרחש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המתקיימים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להישלח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להסתכלות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הועלתה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באיחור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התנגדות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נעתרתי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ואפשרתי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פסיכיאטרית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הבדיקות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נתקבלה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פסיכיאטרית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שנתמכה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בבדיקה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פסיכודיאגנוסטית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עורכות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הוזמנו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להיחקר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שערכו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ושתיהן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וחזקו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וקבעו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צלח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מעבר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התייחסתי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להתנהגות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שהצביעה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המתרחש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התחזה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שפוי</w:t>
      </w:r>
      <w:r>
        <w:rPr>
          <w:sz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עיון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מלמד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1996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הגורמת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והשניה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עסקינן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עיון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בתאריך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3/10/94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24/94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נשיאת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בניגוד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9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hyperlink r:id="rId40"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+ </w:t>
      </w:r>
      <w:hyperlink r:id="rId41">
        <w:r>
          <w:rPr>
            <w:rStyle w:val="Hyperlink"/>
            <w:color w:val="0000FF"/>
            <w:sz w:val="28"/>
          </w:rPr>
          <w:t>144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ב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2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מתוצרת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איטליה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שנגנב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בבאר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הציעו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למכירה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וביקשו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קרוב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תמורת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באריכות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והדגישה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שייגרם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לבטחון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ובפרט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מתגלגל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עויינים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הפנתה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הפנתה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לייחס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והדגישה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ולברוח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שהובילו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במכונית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הפנתה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לאלימותו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הווקף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לקח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לברר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יתאמת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להרגו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rtl w:val="true"/>
        </w:rPr>
        <w:t xml:space="preserve">-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ממושך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שלילת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מנגד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בעובדה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עדנאן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שריטה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השפעת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נמנים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מקולקל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הניכרת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הפנה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הפסיכיאטרית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המפרטת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הבעיות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הילדות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ארוכה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אסמכתאות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תומכות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בעמדתו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6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התכוון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תחילה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וחששו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החליט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המשטרתית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הניידת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סתמי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מבוסס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מקיימת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מוסריים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בווקף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שיחקור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ויוודא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אמיתות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נוסע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שחשד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יתאמתו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חשדותיו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ירצח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הווקף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ערנותם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השומרים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נתפס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הווקף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לבטחון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להתגלגל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לגורמים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שיביאו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ובפרט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מהשטחים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שמוסיף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מצווים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ומכאיבים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ומשמעותי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הספציפי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ולהרתיע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פוטנציאליים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בענייננו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ובפרט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מועט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שמונה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בעסקה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רווח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למכור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מקולקל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שחברו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לתיקון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מכרו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לכיסו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94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דהיינו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שנגנב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בסכום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4,000</w:t>
      </w:r>
      <w:r>
        <w:rPr>
          <w:sz w:val="28"/>
          <w:rtl w:val="true"/>
        </w:rPr>
        <w:t xml:space="preserve"> </w:t>
      </w:r>
      <w:r>
        <w:rPr>
          <w:rFonts w:eastAsia="David" w:ascii="David" w:hAnsi="David"/>
          <w:sz w:val="28"/>
          <w:rtl w:val="true"/>
        </w:rPr>
        <w:t>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בתקווה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ישתקם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השכיל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לנצל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ההזדמנות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להרתיעו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נהפוך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בכתב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חמורות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בעבר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כאן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המניפולטיבית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דנתי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בהרחבה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ואינני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לזקוף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ולהדגיש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מתיימר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לזקוף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וניהל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לגיטימית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כוונתי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למניפוליטיביות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ולהתחזותו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שהוסיפה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חטא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לסיכום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הנימוקים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שהעליתי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הגיעה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להרתיעו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להרחיקו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משמעותית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rtl w:val="true"/>
        </w:rPr>
        <w:t>חרף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לטיפול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רפואי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נעלמה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מעיניי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cs="Times New Roman"/>
          <w:sz w:val="28"/>
          <w:sz w:val="28"/>
          <w:rtl w:val="true"/>
        </w:rPr>
        <w:t xml:space="preserve"> </w:t>
      </w:r>
      <w:hyperlink r:id="rId42">
        <w:r>
          <w:rPr>
            <w:rStyle w:val="Hyperlink"/>
            <w:color w:val="0000FF"/>
            <w:sz w:val="28"/>
            <w:sz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rtl w:val="true"/>
          </w:rPr>
          <w:t xml:space="preserve"> </w:t>
        </w:r>
        <w:r>
          <w:rPr>
            <w:rStyle w:val="Hyperlink"/>
            <w:color w:val="0000FF"/>
            <w:sz w:val="28"/>
          </w:rPr>
          <w:t>329</w:t>
        </w:r>
        <w:r>
          <w:rPr>
            <w:rStyle w:val="Hyperlink"/>
            <w:color w:val="0000FF"/>
            <w:sz w:val="28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rtl w:val="true"/>
          </w:rPr>
          <w:t>א</w:t>
        </w:r>
        <w:r>
          <w:rPr>
            <w:rStyle w:val="Hyperlink"/>
            <w:color w:val="0000FF"/>
            <w:sz w:val="28"/>
            <w:rtl w:val="true"/>
          </w:rPr>
          <w:t>) (</w:t>
        </w:r>
        <w:r>
          <w:rPr>
            <w:rStyle w:val="Hyperlink"/>
            <w:color w:val="0000FF"/>
            <w:sz w:val="28"/>
          </w:rPr>
          <w:t>2</w:t>
        </w:r>
        <w:r>
          <w:rPr>
            <w:rStyle w:val="Hyperlink"/>
            <w:color w:val="0000FF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שדורשת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שנלקחים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כשבאים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אומנם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העסקאות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באישום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מקולקל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ראוי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מסויימת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תאריך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29/12/99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הפסיכיאטרית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שהוגשה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ואביו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פיזית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ודאג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לצרכים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הבסיסיים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קווים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סכיזואידים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שבגיל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נחשף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קטלני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שהביא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בעקבותיו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בדפוסי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הסכיזואידיים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וירידה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בתפקוד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הכללי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7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להדגיש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נעלמו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מעיניי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האסמכתאות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שהניחו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לפתחי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ולבדוק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נסיבותיו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8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ששקלתי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התחשבות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באנטרס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ההרתעתי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כגון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בשלושת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הבאים</w:t>
      </w:r>
      <w:r>
        <w:rPr>
          <w:sz w:val="28"/>
          <w:rtl w:val="true"/>
        </w:rPr>
        <w:t>: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)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בניכוי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29/12/99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)</w:t>
        <w:tab/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והתנאי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שבמשך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פוליסת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)</w:t>
        <w:tab/>
      </w:r>
      <w:r>
        <w:rPr>
          <w:sz w:val="28"/>
          <w:sz w:val="28"/>
          <w:rtl w:val="true"/>
        </w:rPr>
        <w:t>הנני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פוסל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מלקבל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להחזיק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8"/>
        </w:rPr>
      </w:pP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)</w:t>
        <w:tab/>
      </w:r>
      <w:r>
        <w:rPr>
          <w:sz w:val="28"/>
          <w:sz w:val="28"/>
          <w:rtl w:val="true"/>
        </w:rPr>
        <w:t>בשל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9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בתמוז</w:t>
      </w:r>
      <w:r>
        <w:rPr>
          <w:sz w:val="28"/>
          <w:rtl w:val="true"/>
        </w:rPr>
        <w:t xml:space="preserve">, </w:t>
      </w:r>
      <w:r>
        <w:rPr>
          <w:sz w:val="28"/>
        </w:rPr>
        <w:t>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8"/>
        </w:rPr>
      </w:pPr>
      <w:r>
        <w:rPr>
          <w:sz w:val="28"/>
        </w:rPr>
        <w:t>10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הוסברה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מהיום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> 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והודע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ולנאשם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מותר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לפרסום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09/07/2001</w:t>
      </w:r>
      <w:r>
        <w:rPr>
          <w:color w:val="00000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הווארי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/>
        <w:t>001019/00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ערין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בראנסה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/Users/liorb/Downloads/study2025-p2/m001019.doc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1019/00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שכיב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CharChar">
    <w:name w:val=" Char Char"/>
    <w:qFormat/>
    <w:rPr>
      <w:rFonts w:ascii="Tahoma" w:hAnsi="Tahoma" w:cs="Tahoma"/>
      <w:sz w:val="18"/>
      <w:szCs w:val="18"/>
      <w:lang w:val="en-US"/>
    </w:rPr>
  </w:style>
  <w:style w:type="character" w:styleId="Hyperlink">
    <w:name w:val="Hyperlink"/>
    <w:rPr>
      <w:color w:val="0563C1"/>
      <w:u w:val="single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spacing w:lineRule="auto" w:line="240"/>
      <w:ind w:hanging="0" w:start="0" w:end="0"/>
      <w:jc w:val="both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10a" TargetMode="External"/><Relationship Id="rId11" Type="http://schemas.openxmlformats.org/officeDocument/2006/relationships/hyperlink" Target="http://www.nevo.co.il/law/74501" TargetMode="External"/><Relationship Id="rId12" Type="http://schemas.openxmlformats.org/officeDocument/2006/relationships/hyperlink" Target="http://www.nevo.co.il/law/74501/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86.a" TargetMode="External"/><Relationship Id="rId18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70301/329.a.2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5227/10a" TargetMode="External"/><Relationship Id="rId22" Type="http://schemas.openxmlformats.org/officeDocument/2006/relationships/hyperlink" Target="http://www.nevo.co.il/law/74501" TargetMode="External"/><Relationship Id="rId23" Type="http://schemas.openxmlformats.org/officeDocument/2006/relationships/hyperlink" Target="http://www.nevo.co.il/law/74501/2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329.a.2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law/70301/186.a" TargetMode="External"/><Relationship Id="rId29" Type="http://schemas.openxmlformats.org/officeDocument/2006/relationships/hyperlink" Target="http://www.nevo.co.il/law/5227/10a" TargetMode="External"/><Relationship Id="rId30" Type="http://schemas.openxmlformats.org/officeDocument/2006/relationships/hyperlink" Target="http://www.nevo.co.il/law/74501/2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329.a.2" TargetMode="External"/><Relationship Id="rId37" Type="http://schemas.openxmlformats.org/officeDocument/2006/relationships/hyperlink" Target="http://www.nevo.co.il/law/70301/329.a.2" TargetMode="External"/><Relationship Id="rId38" Type="http://schemas.openxmlformats.org/officeDocument/2006/relationships/hyperlink" Target="http://www.nevo.co.il/law/70301/329.a.2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/144.b2" TargetMode="External"/><Relationship Id="rId42" Type="http://schemas.openxmlformats.org/officeDocument/2006/relationships/hyperlink" Target="http://www.nevo.co.il/law/70301/329.a.2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2017-12-18T17:46:00Z</dcterms:created>
  <dc:creator> </dc:creator>
  <dc:description/>
  <cp:keywords/>
  <dc:language>en-IL</dc:language>
  <cp:lastModifiedBy>run</cp:lastModifiedBy>
  <cp:lastPrinted>2001-07-09T09:21:00Z</cp:lastPrinted>
  <dcterms:modified xsi:type="dcterms:W3CDTF">2017-12-18T17:46:00Z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שכיב ח'טיב</vt:lpwstr>
  </property>
  <property fmtid="{D5CDD505-2E9C-101B-9397-08002B2CF9AE}" pid="4" name="CITY">
    <vt:lpwstr>נצ'</vt:lpwstr>
  </property>
  <property fmtid="{D5CDD505-2E9C-101B-9397-08002B2CF9AE}" pid="5" name="DATE">
    <vt:lpwstr>20010709</vt:lpwstr>
  </property>
  <property fmtid="{D5CDD505-2E9C-101B-9397-08002B2CF9AE}" pid="6" name="JUDGE">
    <vt:lpwstr>זיאד הווארי</vt:lpwstr>
  </property>
  <property fmtid="{D5CDD505-2E9C-101B-9397-08002B2CF9AE}" pid="7" name="LAWLISTTMP1">
    <vt:lpwstr>70301/144.b:6;144.a:3;329.a.2:5;244;186.a;144.b2</vt:lpwstr>
  </property>
  <property fmtid="{D5CDD505-2E9C-101B-9397-08002B2CF9AE}" pid="8" name="LAWLISTTMP2">
    <vt:lpwstr>5227/010a</vt:lpwstr>
  </property>
  <property fmtid="{D5CDD505-2E9C-101B-9397-08002B2CF9AE}" pid="9" name="LAWLISTTMP3">
    <vt:lpwstr>74501/002</vt:lpwstr>
  </property>
  <property fmtid="{D5CDD505-2E9C-101B-9397-08002B2CF9AE}" pid="10" name="LAWYER">
    <vt:lpwstr>כוכבי;ראפי מסאלחה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1019</vt:lpwstr>
  </property>
  <property fmtid="{D5CDD505-2E9C-101B-9397-08002B2CF9AE}" pid="31" name="PROCYEAR">
    <vt:lpwstr>00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9</vt:lpwstr>
  </property>
</Properties>
</file>