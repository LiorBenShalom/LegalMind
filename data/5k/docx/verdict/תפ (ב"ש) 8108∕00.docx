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del w:id="1" w:author="user" w:date="2004-06-03T11:14:00Z"/>
        </w:rPr>
      </w:pPr>
      <w:del w:id="0" w:author="user" w:date="2004-06-03T11:14:00Z">
        <w:r>
          <w:rPr>
            <w:rtl w:val="true"/>
          </w:rPr>
        </w:r>
      </w:del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4605" cy="146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ind w:end="0"/>
                              <w:jc w:val="both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  <w:bookmarkStart w:id="0" w:name="LastJudge"/>
                            <w:bookmarkStart w:id="1" w:name="LastJudge"/>
                            <w:bookmarkEnd w:id="1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.15pt;height:11.55pt;mso-wrap-distance-left:0pt;mso-wrap-distance-right:0pt;mso-wrap-distance-top:0pt;mso-wrap-distance-bottom:0pt;margin-top:0.05pt;mso-position-vertical-relative:text;margin-left:207.25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ind w:end="0"/>
                        <w:jc w:val="both"/>
                        <w:rPr/>
                      </w:pPr>
                      <w:r>
                        <w:rPr>
                          <w:rtl w:val="true"/>
                        </w:rPr>
                      </w:r>
                      <w:bookmarkStart w:id="2" w:name="LastJudge"/>
                      <w:bookmarkStart w:id="3" w:name="LastJudge"/>
                      <w:bookmarkEnd w:id="3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end="0"/>
        <w:jc w:val="center"/>
        <w:rPr>
          <w:del w:id="3" w:author="user" w:date="2004-06-03T11:14:00Z"/>
        </w:rPr>
      </w:pPr>
      <w:del w:id="2" w:author="user" w:date="2004-06-03T11:14:00Z">
        <w:r>
          <w:rPr>
            <w:rtl w:val="true"/>
          </w:rPr>
        </w:r>
      </w:del>
    </w:p>
    <w:p>
      <w:pPr>
        <w:pStyle w:val="Normal"/>
        <w:ind w:end="0"/>
        <w:jc w:val="center"/>
        <w:rPr>
          <w:ins w:id="4" w:author="user" w:date="2004-06-03T11:13:00Z"/>
        </w:rPr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008108/00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10/07/01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4" w:name="FirstAppellant"/>
            <w:bookmarkEnd w:id="4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5" w:name="בא_כוח_א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6" w:name="שם_ב"/>
            <w:bookmarkEnd w:id="6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ללוצאשווילי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דוד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7" w:name="בא_כוח_ב"/>
            <w:bookmarkEnd w:id="7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8" w:name="FirstLawyer"/>
            <w:bookmarkEnd w:id="8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אלמקייס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del w:id="5" w:author="user" w:date="2004-06-03T11:13:00Z"/>
        </w:rPr>
      </w:pPr>
      <w:bookmarkStart w:id="9" w:name="צד_ג"/>
      <w:bookmarkEnd w:id="9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10" w:name="סוג_מסמך"/>
      <w:bookmarkStart w:id="11" w:name="סוג_מסמך"/>
      <w:bookmarkEnd w:id="11"/>
    </w:p>
    <w:p>
      <w:pPr>
        <w:pStyle w:val="Heading1"/>
        <w:ind w:end="0"/>
        <w:jc w:val="center"/>
        <w:rPr/>
      </w:pPr>
      <w:bookmarkStart w:id="12" w:name="PsakDin"/>
      <w:bookmarkEnd w:id="12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ind w:end="0"/>
        <w:jc w:val="both"/>
        <w:rPr/>
      </w:pPr>
      <w:bookmarkStart w:id="13" w:name="PsakDin"/>
      <w:bookmarkEnd w:id="13"/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תגרה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[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"] 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)  </w:t>
      </w:r>
      <w:r>
        <w:rPr>
          <w:rtl w:val="true"/>
        </w:rPr>
        <w:t>לחוק</w:t>
      </w:r>
      <w:bookmarkStart w:id="15" w:name="ABSTRACT_END"/>
      <w:bookmarkEnd w:id="15"/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8.8.00</w:t>
      </w:r>
      <w:r>
        <w:rPr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התקוטט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טטרואשווילי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"],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בחנותם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28.9.00</w:t>
      </w:r>
      <w:r>
        <w:rPr>
          <w:rtl w:val="true"/>
        </w:rPr>
        <w:t xml:space="preserve"> </w:t>
      </w:r>
      <w:r>
        <w:rPr>
          <w:rtl w:val="true"/>
        </w:rPr>
        <w:t>בחנותם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טטרואשוילי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-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כשלחץ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,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שמחד</w:t>
      </w:r>
      <w:r>
        <w:rPr>
          <w:rtl w:val="true"/>
        </w:rPr>
        <w:t xml:space="preserve">, </w:t>
      </w:r>
      <w:r>
        <w:rPr>
          <w:rtl w:val="true"/>
        </w:rPr>
        <w:t>יקנה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דולרים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מעקפים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93/98</w:t>
      </w:r>
      <w:r>
        <w:rPr>
          <w:rtl w:val="true"/>
        </w:rPr>
        <w:t xml:space="preserve"> + </w:t>
      </w:r>
      <w:r>
        <w:rPr/>
        <w:t>135/89</w:t>
      </w:r>
      <w:r>
        <w:rPr>
          <w:rtl w:val="true"/>
        </w:rPr>
        <w:t xml:space="preserve"> 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/>
        <w:t>90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, </w:t>
      </w:r>
      <w:r>
        <w:rPr/>
        <w:t>786</w:t>
      </w:r>
      <w:r>
        <w:rPr>
          <w:rtl w:val="true"/>
        </w:rPr>
        <w:t xml:space="preserve"> 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70</w:t>
      </w:r>
      <w:r>
        <w:rPr>
          <w:rtl w:val="true"/>
        </w:rPr>
        <w:t xml:space="preserve"> 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 </w:t>
        <w:tab/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 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2.9.00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 </w:t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bookmarkStart w:id="16" w:name="Decision2"/>
      <w:bookmarkEnd w:id="16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tbl>
      <w:tblPr>
        <w:tblW w:w="22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Caption"/>
        <w:ind w:end="0"/>
        <w:jc w:val="both"/>
        <w:rPr/>
      </w:pPr>
      <w:bookmarkStart w:id="17" w:name="Decision2"/>
      <w:bookmarkEnd w:id="17"/>
      <w:r>
        <w:rPr/>
        <w:t>08108/00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ממן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/Users/liorb/Downloads/study2025-p2/m008108.doc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8108/00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ללוצאשווילי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spacing w:lineRule="auto" w:line="240"/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2010-03-14T03:37:00Z</dcterms:created>
  <dc:creator> </dc:creator>
  <dc:description/>
  <cp:keywords/>
  <dc:language>en-IL</dc:language>
  <cp:lastModifiedBy>eli</cp:lastModifiedBy>
  <cp:lastPrinted>2001-07-10T13:43:00Z</cp:lastPrinted>
  <dcterms:modified xsi:type="dcterms:W3CDTF">2010-03-14T03:37:00Z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ללוצאשווילי דוד</vt:lpwstr>
  </property>
  <property fmtid="{D5CDD505-2E9C-101B-9397-08002B2CF9AE}" pid="4" name="CITY">
    <vt:lpwstr>ב"ש</vt:lpwstr>
  </property>
  <property fmtid="{D5CDD505-2E9C-101B-9397-08002B2CF9AE}" pid="5" name="DATE">
    <vt:lpwstr>20010710</vt:lpwstr>
  </property>
  <property fmtid="{D5CDD505-2E9C-101B-9397-08002B2CF9AE}" pid="6" name="ISABSTRACT">
    <vt:lpwstr>Y</vt:lpwstr>
  </property>
  <property fmtid="{D5CDD505-2E9C-101B-9397-08002B2CF9AE}" pid="7" name="JUDGE">
    <vt:lpwstr>חני סלוטקי</vt:lpwstr>
  </property>
  <property fmtid="{D5CDD505-2E9C-101B-9397-08002B2CF9AE}" pid="8" name="LAWYER">
    <vt:lpwstr>אלמקייס;שאול צור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8108</vt:lpwstr>
  </property>
  <property fmtid="{D5CDD505-2E9C-101B-9397-08002B2CF9AE}" pid="29" name="PROCYEAR">
    <vt:lpwstr>00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